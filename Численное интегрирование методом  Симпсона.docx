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B9" w:rsidRPr="009761B9" w:rsidRDefault="009761B9" w:rsidP="009761B9">
      <w:pPr>
        <w:pStyle w:val="a9"/>
        <w:rPr>
          <w:lang w:val="en-US"/>
        </w:rPr>
      </w:pPr>
      <w:r>
        <w:rPr>
          <w:lang w:val="en-US"/>
        </w:rPr>
        <w:t xml:space="preserve">             </w:t>
      </w:r>
      <w:r>
        <w:t xml:space="preserve">               </w:t>
      </w:r>
      <w:r w:rsidRPr="009761B9">
        <w:t xml:space="preserve">Численное интегрирование методом </w:t>
      </w:r>
      <w:r>
        <w:t xml:space="preserve">          </w:t>
      </w:r>
      <w:r w:rsidRPr="009761B9">
        <w:t xml:space="preserve">Симпсона </w:t>
      </w:r>
      <w:r w:rsidRPr="009761B9">
        <w:br/>
      </w:r>
    </w:p>
    <w:p w:rsidR="009761B9" w:rsidRPr="009761B9" w:rsidRDefault="009761B9" w:rsidP="009761B9">
      <w:r w:rsidRPr="009761B9">
        <w:t xml:space="preserve">Задача нахождения точного значения определенного интеграла не всегда имеет решение. Действительно, </w:t>
      </w:r>
      <w:proofErr w:type="gramStart"/>
      <w:r w:rsidRPr="009761B9">
        <w:t>первообразную</w:t>
      </w:r>
      <w:proofErr w:type="gramEnd"/>
      <w:r w:rsidRPr="009761B9">
        <w:t xml:space="preserve"> подынтегральной функции во многих случаях не удается представить в виде элементарной функции. В этом случае мы не можем точно вычислить определенный интеграл по </w:t>
      </w:r>
      <w:hyperlink r:id="rId6" w:history="1">
        <w:r w:rsidRPr="009761B9">
          <w:rPr>
            <w:rStyle w:val="a3"/>
          </w:rPr>
          <w:t>формуле Ньютона-Лейбница</w:t>
        </w:r>
      </w:hyperlink>
      <w:r w:rsidRPr="009761B9">
        <w:t>. Однако есть методы численного интегрирования, позволяющие получить значение определенного интеграла с требуемой степенью точности. Одним из таких методов является метод Симпсона (его еще называют методом парабол).</w:t>
      </w:r>
    </w:p>
    <w:p w:rsidR="009761B9" w:rsidRPr="009761B9" w:rsidRDefault="009761B9" w:rsidP="009761B9">
      <w:r w:rsidRPr="009761B9">
        <w:t>Сначала выясним смысл метода парабол, дадим графическую иллюстрацию и выведем формулу для вычисления приближенного значения интеграла. Далее запишем неравенство для оценки абсолютной погрешности метода Симпсона (парабол). Следом перейдем к решению характерных примеров, снабдим их подробными комментариями. В заключени</w:t>
      </w:r>
      <w:proofErr w:type="gramStart"/>
      <w:r w:rsidRPr="009761B9">
        <w:t>и</w:t>
      </w:r>
      <w:proofErr w:type="gramEnd"/>
      <w:r w:rsidRPr="009761B9">
        <w:t xml:space="preserve"> сравним метод Симпсона с </w:t>
      </w:r>
      <w:hyperlink r:id="rId7" w:history="1">
        <w:r w:rsidRPr="009761B9">
          <w:rPr>
            <w:rStyle w:val="a3"/>
          </w:rPr>
          <w:t>методом прямоугольников</w:t>
        </w:r>
      </w:hyperlink>
      <w:r w:rsidRPr="009761B9">
        <w:t> и </w:t>
      </w:r>
      <w:hyperlink r:id="rId8" w:history="1">
        <w:r w:rsidRPr="009761B9">
          <w:rPr>
            <w:rStyle w:val="a3"/>
          </w:rPr>
          <w:t>методом трапеций</w:t>
        </w:r>
      </w:hyperlink>
      <w:r w:rsidRPr="009761B9">
        <w:t>.</w:t>
      </w:r>
    </w:p>
    <w:p w:rsidR="009761B9" w:rsidRPr="009761B9" w:rsidRDefault="009761B9" w:rsidP="009761B9">
      <w:pPr>
        <w:rPr>
          <w:b/>
          <w:bCs/>
        </w:rPr>
      </w:pPr>
      <w:r w:rsidRPr="009761B9">
        <w:rPr>
          <w:b/>
          <w:bCs/>
        </w:rPr>
        <w:t>Метод парабол (Симпсона) - суть метода, формула, оценка погрешности, иллюстрация.</w:t>
      </w:r>
    </w:p>
    <w:p w:rsidR="009761B9" w:rsidRPr="009761B9" w:rsidRDefault="009761B9" w:rsidP="009761B9">
      <w:r w:rsidRPr="009761B9">
        <w:t>Пусть функция </w:t>
      </w:r>
      <w:r w:rsidRPr="009761B9">
        <w:rPr>
          <w:i/>
          <w:iCs/>
        </w:rPr>
        <w:t>y = f(x)</w:t>
      </w:r>
      <w:r w:rsidRPr="009761B9">
        <w:t> непрерывна на отрезке </w:t>
      </w:r>
      <w:r w:rsidRPr="009761B9">
        <w:rPr>
          <w:i/>
          <w:iCs/>
        </w:rPr>
        <w:t>[a; b]</w:t>
      </w:r>
      <w:r w:rsidRPr="009761B9">
        <w:t> и нам требуется вычислить определенный интеграл </w:t>
      </w:r>
      <w:r w:rsidRPr="009761B9">
        <w:drawing>
          <wp:inline distT="0" distB="0" distL="0" distR="0">
            <wp:extent cx="581025" cy="495300"/>
            <wp:effectExtent l="0" t="0" r="9525" b="0"/>
            <wp:docPr id="34" name="Рисунок 3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у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495300"/>
                    </a:xfrm>
                    <a:prstGeom prst="rect">
                      <a:avLst/>
                    </a:prstGeom>
                    <a:noFill/>
                    <a:ln>
                      <a:noFill/>
                    </a:ln>
                  </pic:spPr>
                </pic:pic>
              </a:graphicData>
            </a:graphic>
          </wp:inline>
        </w:drawing>
      </w:r>
      <w:r w:rsidRPr="009761B9">
        <w:t>.</w:t>
      </w:r>
    </w:p>
    <w:p w:rsidR="009761B9" w:rsidRPr="009761B9" w:rsidRDefault="009761B9" w:rsidP="009761B9">
      <w:r w:rsidRPr="009761B9">
        <w:t>Разобьем отрезок </w:t>
      </w:r>
      <w:r w:rsidRPr="009761B9">
        <w:rPr>
          <w:i/>
          <w:iCs/>
        </w:rPr>
        <w:t>[a; b]</w:t>
      </w:r>
      <w:r w:rsidRPr="009761B9">
        <w:t> на </w:t>
      </w:r>
      <w:r w:rsidRPr="009761B9">
        <w:rPr>
          <w:i/>
          <w:iCs/>
        </w:rPr>
        <w:t>n</w:t>
      </w:r>
      <w:r w:rsidRPr="009761B9">
        <w:t> элементарных отрезков </w:t>
      </w:r>
      <w:r w:rsidRPr="009761B9">
        <w:drawing>
          <wp:inline distT="0" distB="0" distL="0" distR="0">
            <wp:extent cx="1762125" cy="276225"/>
            <wp:effectExtent l="0" t="0" r="9525" b="9525"/>
            <wp:docPr id="33" name="Рисунок 3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ул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76225"/>
                    </a:xfrm>
                    <a:prstGeom prst="rect">
                      <a:avLst/>
                    </a:prstGeom>
                    <a:noFill/>
                    <a:ln>
                      <a:noFill/>
                    </a:ln>
                  </pic:spPr>
                </pic:pic>
              </a:graphicData>
            </a:graphic>
          </wp:inline>
        </w:drawing>
      </w:r>
      <w:r w:rsidRPr="009761B9">
        <w:t> длины </w:t>
      </w:r>
      <w:r w:rsidRPr="009761B9">
        <w:drawing>
          <wp:inline distT="0" distB="0" distL="0" distR="0">
            <wp:extent cx="742950" cy="428625"/>
            <wp:effectExtent l="0" t="0" r="0" b="9525"/>
            <wp:docPr id="32" name="Рисунок 3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ул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 cy="428625"/>
                    </a:xfrm>
                    <a:prstGeom prst="rect">
                      <a:avLst/>
                    </a:prstGeom>
                    <a:noFill/>
                    <a:ln>
                      <a:noFill/>
                    </a:ln>
                  </pic:spPr>
                </pic:pic>
              </a:graphicData>
            </a:graphic>
          </wp:inline>
        </w:drawing>
      </w:r>
      <w:r w:rsidRPr="009761B9">
        <w:t> точками </w:t>
      </w:r>
      <w:r w:rsidRPr="009761B9">
        <w:drawing>
          <wp:inline distT="0" distB="0" distL="0" distR="0">
            <wp:extent cx="2552700" cy="247650"/>
            <wp:effectExtent l="0" t="0" r="0" b="0"/>
            <wp:docPr id="31" name="Рисунок 31"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ормул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47650"/>
                    </a:xfrm>
                    <a:prstGeom prst="rect">
                      <a:avLst/>
                    </a:prstGeom>
                    <a:noFill/>
                    <a:ln>
                      <a:noFill/>
                    </a:ln>
                  </pic:spPr>
                </pic:pic>
              </a:graphicData>
            </a:graphic>
          </wp:inline>
        </w:drawing>
      </w:r>
      <w:r w:rsidRPr="009761B9">
        <w:t>. Пусть точки </w:t>
      </w:r>
      <w:r w:rsidRPr="009761B9">
        <w:drawing>
          <wp:inline distT="0" distB="0" distL="0" distR="0">
            <wp:extent cx="1352550" cy="219075"/>
            <wp:effectExtent l="0" t="0" r="0" b="9525"/>
            <wp:docPr id="30" name="Рисунок 30"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рмул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219075"/>
                    </a:xfrm>
                    <a:prstGeom prst="rect">
                      <a:avLst/>
                    </a:prstGeom>
                    <a:noFill/>
                    <a:ln>
                      <a:noFill/>
                    </a:ln>
                  </pic:spPr>
                </pic:pic>
              </a:graphicData>
            </a:graphic>
          </wp:inline>
        </w:drawing>
      </w:r>
      <w:r w:rsidRPr="009761B9">
        <w:t>являются серединами отрезков </w:t>
      </w:r>
      <w:r w:rsidRPr="009761B9">
        <w:drawing>
          <wp:inline distT="0" distB="0" distL="0" distR="0">
            <wp:extent cx="1762125" cy="276225"/>
            <wp:effectExtent l="0" t="0" r="9525" b="9525"/>
            <wp:docPr id="29" name="Рисунок 29"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ормул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76225"/>
                    </a:xfrm>
                    <a:prstGeom prst="rect">
                      <a:avLst/>
                    </a:prstGeom>
                    <a:noFill/>
                    <a:ln>
                      <a:noFill/>
                    </a:ln>
                  </pic:spPr>
                </pic:pic>
              </a:graphicData>
            </a:graphic>
          </wp:inline>
        </w:drawing>
      </w:r>
      <w:r w:rsidRPr="009761B9">
        <w:t> соответственно. В этом случае все "узлы" определяются из равенства </w:t>
      </w:r>
      <w:r w:rsidRPr="009761B9">
        <w:drawing>
          <wp:inline distT="0" distB="0" distL="0" distR="0">
            <wp:extent cx="1933575" cy="276225"/>
            <wp:effectExtent l="0" t="0" r="9525" b="9525"/>
            <wp:docPr id="28" name="Рисунок 28"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формул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276225"/>
                    </a:xfrm>
                    <a:prstGeom prst="rect">
                      <a:avLst/>
                    </a:prstGeom>
                    <a:noFill/>
                    <a:ln>
                      <a:noFill/>
                    </a:ln>
                  </pic:spPr>
                </pic:pic>
              </a:graphicData>
            </a:graphic>
          </wp:inline>
        </w:drawing>
      </w:r>
      <w:r w:rsidRPr="009761B9">
        <w:t>.</w:t>
      </w:r>
    </w:p>
    <w:p w:rsidR="009761B9" w:rsidRPr="009761B9" w:rsidRDefault="009761B9" w:rsidP="009761B9">
      <w:pPr>
        <w:rPr>
          <w:b/>
          <w:bCs/>
        </w:rPr>
      </w:pPr>
      <w:r w:rsidRPr="009761B9">
        <w:rPr>
          <w:b/>
          <w:bCs/>
        </w:rPr>
        <w:t>Суть метода парабол.</w:t>
      </w:r>
    </w:p>
    <w:p w:rsidR="009761B9" w:rsidRPr="009761B9" w:rsidRDefault="009761B9" w:rsidP="009761B9">
      <w:r w:rsidRPr="009761B9">
        <w:t>На каждом интервале </w:t>
      </w:r>
      <w:r w:rsidRPr="009761B9">
        <w:drawing>
          <wp:inline distT="0" distB="0" distL="0" distR="0">
            <wp:extent cx="1762125" cy="276225"/>
            <wp:effectExtent l="0" t="0" r="9525" b="9525"/>
            <wp:docPr id="27" name="Рисунок 27"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формул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76225"/>
                    </a:xfrm>
                    <a:prstGeom prst="rect">
                      <a:avLst/>
                    </a:prstGeom>
                    <a:noFill/>
                    <a:ln>
                      <a:noFill/>
                    </a:ln>
                  </pic:spPr>
                </pic:pic>
              </a:graphicData>
            </a:graphic>
          </wp:inline>
        </w:drawing>
      </w:r>
      <w:r w:rsidRPr="009761B9">
        <w:t> подынтегральная функция приближается квадратичной параболой </w:t>
      </w:r>
      <w:r w:rsidRPr="009761B9">
        <w:drawing>
          <wp:inline distT="0" distB="0" distL="0" distR="0">
            <wp:extent cx="1276350" cy="276225"/>
            <wp:effectExtent l="0" t="0" r="0" b="9525"/>
            <wp:docPr id="26" name="Рисунок 2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рмул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276225"/>
                    </a:xfrm>
                    <a:prstGeom prst="rect">
                      <a:avLst/>
                    </a:prstGeom>
                    <a:noFill/>
                    <a:ln>
                      <a:noFill/>
                    </a:ln>
                  </pic:spPr>
                </pic:pic>
              </a:graphicData>
            </a:graphic>
          </wp:inline>
        </w:drawing>
      </w:r>
      <w:r w:rsidRPr="009761B9">
        <w:t>, проходящей через точки </w:t>
      </w:r>
      <w:r w:rsidRPr="009761B9">
        <w:drawing>
          <wp:inline distT="0" distB="0" distL="0" distR="0">
            <wp:extent cx="3219450" cy="314325"/>
            <wp:effectExtent l="0" t="0" r="0" b="0"/>
            <wp:docPr id="25" name="Рисунок 2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ормул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314325"/>
                    </a:xfrm>
                    <a:prstGeom prst="rect">
                      <a:avLst/>
                    </a:prstGeom>
                    <a:noFill/>
                    <a:ln>
                      <a:noFill/>
                    </a:ln>
                  </pic:spPr>
                </pic:pic>
              </a:graphicData>
            </a:graphic>
          </wp:inline>
        </w:drawing>
      </w:r>
      <w:r w:rsidRPr="009761B9">
        <w:t>. Отсюда и название метода - метод парабол.</w:t>
      </w:r>
    </w:p>
    <w:p w:rsidR="009761B9" w:rsidRPr="009761B9" w:rsidRDefault="009761B9" w:rsidP="009761B9">
      <w:r w:rsidRPr="009761B9">
        <w:lastRenderedPageBreak/>
        <w:t xml:space="preserve">Это делается для того, чтобы в качестве приближенного значения определенного </w:t>
      </w:r>
      <w:proofErr w:type="gramStart"/>
      <w:r w:rsidRPr="009761B9">
        <w:t>интеграла</w:t>
      </w:r>
      <w:proofErr w:type="gramEnd"/>
      <w:r w:rsidRPr="009761B9">
        <w:t> </w:t>
      </w:r>
      <w:r w:rsidRPr="009761B9">
        <w:drawing>
          <wp:inline distT="0" distB="0" distL="0" distR="0">
            <wp:extent cx="771525" cy="600075"/>
            <wp:effectExtent l="0" t="0" r="9525" b="9525"/>
            <wp:docPr id="24" name="Рисунок 2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рмул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 cy="600075"/>
                    </a:xfrm>
                    <a:prstGeom prst="rect">
                      <a:avLst/>
                    </a:prstGeom>
                    <a:noFill/>
                    <a:ln>
                      <a:noFill/>
                    </a:ln>
                  </pic:spPr>
                </pic:pic>
              </a:graphicData>
            </a:graphic>
          </wp:inline>
        </w:drawing>
      </w:r>
      <w:r w:rsidRPr="009761B9">
        <w:t> взять </w:t>
      </w:r>
      <w:r w:rsidRPr="009761B9">
        <w:drawing>
          <wp:inline distT="0" distB="0" distL="0" distR="0">
            <wp:extent cx="1571625" cy="581025"/>
            <wp:effectExtent l="0" t="0" r="9525" b="9525"/>
            <wp:docPr id="23" name="Рисунок 2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формул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581025"/>
                    </a:xfrm>
                    <a:prstGeom prst="rect">
                      <a:avLst/>
                    </a:prstGeom>
                    <a:noFill/>
                    <a:ln>
                      <a:noFill/>
                    </a:ln>
                  </pic:spPr>
                </pic:pic>
              </a:graphicData>
            </a:graphic>
          </wp:inline>
        </w:drawing>
      </w:r>
      <w:r w:rsidRPr="009761B9">
        <w:t>, который мы можем вычислить по формуле Ньютона-Лейбница. В этом и заключается </w:t>
      </w:r>
      <w:r w:rsidRPr="009761B9">
        <w:rPr>
          <w:b/>
          <w:bCs/>
        </w:rPr>
        <w:t>суть метода парабол</w:t>
      </w:r>
      <w:r w:rsidRPr="009761B9">
        <w:t>.</w:t>
      </w:r>
    </w:p>
    <w:p w:rsidR="009761B9" w:rsidRPr="009761B9" w:rsidRDefault="009761B9" w:rsidP="009761B9">
      <w:r w:rsidRPr="009761B9">
        <w:t>Геометрически это выглядит так:</w:t>
      </w:r>
    </w:p>
    <w:p w:rsidR="009761B9" w:rsidRPr="009761B9" w:rsidRDefault="009761B9" w:rsidP="009761B9">
      <w:r w:rsidRPr="009761B9">
        <w:drawing>
          <wp:inline distT="0" distB="0" distL="0" distR="0">
            <wp:extent cx="4762500" cy="1714500"/>
            <wp:effectExtent l="0" t="0" r="0" b="0"/>
            <wp:docPr id="22" name="Рисунок 22"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зображе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rsidR="009761B9" w:rsidRPr="009761B9" w:rsidRDefault="009761B9" w:rsidP="009761B9">
      <w:pPr>
        <w:rPr>
          <w:b/>
          <w:bCs/>
        </w:rPr>
      </w:pPr>
      <w:r w:rsidRPr="009761B9">
        <w:rPr>
          <w:b/>
          <w:bCs/>
        </w:rPr>
        <w:t>Графическая иллюстрация метода парабол (Симпсона).</w:t>
      </w:r>
    </w:p>
    <w:p w:rsidR="009761B9" w:rsidRPr="009761B9" w:rsidRDefault="009761B9" w:rsidP="009761B9">
      <w:r w:rsidRPr="009761B9">
        <w:t>Красной линией изображен график функции </w:t>
      </w:r>
      <w:r w:rsidRPr="009761B9">
        <w:rPr>
          <w:i/>
          <w:iCs/>
        </w:rPr>
        <w:t>y=f(x)</w:t>
      </w:r>
      <w:r w:rsidRPr="009761B9">
        <w:t>, синей линией показано приближение графика функции </w:t>
      </w:r>
      <w:r w:rsidRPr="009761B9">
        <w:rPr>
          <w:i/>
          <w:iCs/>
        </w:rPr>
        <w:t>y=f(x)</w:t>
      </w:r>
      <w:r w:rsidRPr="009761B9">
        <w:t> квадратичными параболами на каждом элементарном отрезке разбиения.</w:t>
      </w:r>
    </w:p>
    <w:p w:rsidR="009761B9" w:rsidRPr="009761B9" w:rsidRDefault="009761B9" w:rsidP="009761B9">
      <w:r w:rsidRPr="009761B9">
        <w:drawing>
          <wp:inline distT="0" distB="0" distL="0" distR="0">
            <wp:extent cx="3209925" cy="2857500"/>
            <wp:effectExtent l="0" t="0" r="9525" b="0"/>
            <wp:docPr id="21" name="Рисунок 21"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изображе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925" cy="2857500"/>
                    </a:xfrm>
                    <a:prstGeom prst="rect">
                      <a:avLst/>
                    </a:prstGeom>
                    <a:noFill/>
                    <a:ln>
                      <a:noFill/>
                    </a:ln>
                  </pic:spPr>
                </pic:pic>
              </a:graphicData>
            </a:graphic>
          </wp:inline>
        </w:drawing>
      </w:r>
    </w:p>
    <w:p w:rsidR="009761B9" w:rsidRPr="009761B9" w:rsidRDefault="009761B9" w:rsidP="009761B9">
      <w:pPr>
        <w:rPr>
          <w:b/>
          <w:bCs/>
        </w:rPr>
      </w:pPr>
      <w:r w:rsidRPr="009761B9">
        <w:rPr>
          <w:b/>
          <w:bCs/>
        </w:rPr>
        <w:t>Вывод формулы метода Симпсона (парабол).</w:t>
      </w:r>
    </w:p>
    <w:p w:rsidR="009761B9" w:rsidRPr="009761B9" w:rsidRDefault="009761B9" w:rsidP="009761B9">
      <w:r w:rsidRPr="009761B9">
        <w:t>В силу пятого </w:t>
      </w:r>
      <w:hyperlink r:id="rId21" w:history="1">
        <w:r w:rsidRPr="009761B9">
          <w:rPr>
            <w:rStyle w:val="a3"/>
          </w:rPr>
          <w:t>свойства определенного интеграла</w:t>
        </w:r>
      </w:hyperlink>
      <w:r w:rsidRPr="009761B9">
        <w:t> имеем </w:t>
      </w:r>
      <w:r w:rsidRPr="009761B9">
        <w:drawing>
          <wp:inline distT="0" distB="0" distL="0" distR="0">
            <wp:extent cx="3895725" cy="628650"/>
            <wp:effectExtent l="0" t="0" r="9525" b="0"/>
            <wp:docPr id="20" name="Рисунок 20"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ормул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rsidRPr="009761B9">
        <w:t>.</w:t>
      </w:r>
    </w:p>
    <w:p w:rsidR="009761B9" w:rsidRPr="009761B9" w:rsidRDefault="009761B9" w:rsidP="009761B9">
      <w:r w:rsidRPr="009761B9">
        <w:lastRenderedPageBreak/>
        <w:t>Для получения формулы метода парабол (Симпсона) нам осталось вычислить </w:t>
      </w:r>
      <w:r w:rsidRPr="009761B9">
        <w:drawing>
          <wp:inline distT="0" distB="0" distL="0" distR="0">
            <wp:extent cx="1571625" cy="581025"/>
            <wp:effectExtent l="0" t="0" r="9525" b="9525"/>
            <wp:docPr id="19" name="Рисунок 19"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формул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581025"/>
                    </a:xfrm>
                    <a:prstGeom prst="rect">
                      <a:avLst/>
                    </a:prstGeom>
                    <a:noFill/>
                    <a:ln>
                      <a:noFill/>
                    </a:ln>
                  </pic:spPr>
                </pic:pic>
              </a:graphicData>
            </a:graphic>
          </wp:inline>
        </w:drawing>
      </w:r>
      <w:r w:rsidRPr="009761B9">
        <w:t>.</w:t>
      </w:r>
    </w:p>
    <w:p w:rsidR="009761B9" w:rsidRPr="009761B9" w:rsidRDefault="009761B9" w:rsidP="009761B9">
      <w:r w:rsidRPr="009761B9">
        <w:t>Пусть </w:t>
      </w:r>
      <w:r w:rsidRPr="009761B9">
        <w:drawing>
          <wp:inline distT="0" distB="0" distL="0" distR="0">
            <wp:extent cx="609600" cy="228600"/>
            <wp:effectExtent l="0" t="0" r="0" b="0"/>
            <wp:docPr id="18" name="Рисунок 18"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формул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9761B9">
        <w:t> (мы всегда можем к этому прийти, проведя соответствующее геометрическое преобразования сдвига для любого </w:t>
      </w:r>
      <w:r w:rsidRPr="009761B9">
        <w:rPr>
          <w:i/>
          <w:iCs/>
        </w:rPr>
        <w:t>i = 1, 2, ..., n</w:t>
      </w:r>
      <w:r w:rsidRPr="009761B9">
        <w:t>).</w:t>
      </w:r>
    </w:p>
    <w:p w:rsidR="009761B9" w:rsidRPr="009761B9" w:rsidRDefault="009761B9" w:rsidP="009761B9">
      <w:r w:rsidRPr="009761B9">
        <w:t>Сделаем чертеж.</w:t>
      </w:r>
    </w:p>
    <w:p w:rsidR="009761B9" w:rsidRPr="009761B9" w:rsidRDefault="009761B9" w:rsidP="009761B9">
      <w:r w:rsidRPr="009761B9">
        <w:drawing>
          <wp:inline distT="0" distB="0" distL="0" distR="0">
            <wp:extent cx="2447925" cy="2381250"/>
            <wp:effectExtent l="0" t="0" r="0" b="0"/>
            <wp:docPr id="17" name="Рисунок 17"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изображени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2381250"/>
                    </a:xfrm>
                    <a:prstGeom prst="rect">
                      <a:avLst/>
                    </a:prstGeom>
                    <a:noFill/>
                    <a:ln>
                      <a:noFill/>
                    </a:ln>
                  </pic:spPr>
                </pic:pic>
              </a:graphicData>
            </a:graphic>
          </wp:inline>
        </w:drawing>
      </w:r>
    </w:p>
    <w:p w:rsidR="009761B9" w:rsidRPr="009761B9" w:rsidRDefault="009761B9" w:rsidP="009761B9">
      <w:r w:rsidRPr="009761B9">
        <w:t>Покажем, что через точки </w:t>
      </w:r>
      <w:r w:rsidRPr="009761B9">
        <w:drawing>
          <wp:inline distT="0" distB="0" distL="0" distR="0">
            <wp:extent cx="3219450" cy="314325"/>
            <wp:effectExtent l="0" t="0" r="0" b="0"/>
            <wp:docPr id="16" name="Рисунок 1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формул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314325"/>
                    </a:xfrm>
                    <a:prstGeom prst="rect">
                      <a:avLst/>
                    </a:prstGeom>
                    <a:noFill/>
                    <a:ln>
                      <a:noFill/>
                    </a:ln>
                  </pic:spPr>
                </pic:pic>
              </a:graphicData>
            </a:graphic>
          </wp:inline>
        </w:drawing>
      </w:r>
      <w:r w:rsidRPr="009761B9">
        <w:t> проходит только одна квадратичная парабола </w:t>
      </w:r>
      <w:r w:rsidRPr="009761B9">
        <w:drawing>
          <wp:inline distT="0" distB="0" distL="0" distR="0">
            <wp:extent cx="1276350" cy="276225"/>
            <wp:effectExtent l="0" t="0" r="0" b="9525"/>
            <wp:docPr id="15" name="Рисунок 1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формул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276225"/>
                    </a:xfrm>
                    <a:prstGeom prst="rect">
                      <a:avLst/>
                    </a:prstGeom>
                    <a:noFill/>
                    <a:ln>
                      <a:noFill/>
                    </a:ln>
                  </pic:spPr>
                </pic:pic>
              </a:graphicData>
            </a:graphic>
          </wp:inline>
        </w:drawing>
      </w:r>
      <w:r w:rsidRPr="009761B9">
        <w:t>. Другими словами, докажем, что коэффициенты </w:t>
      </w:r>
      <w:r w:rsidRPr="009761B9">
        <w:drawing>
          <wp:inline distT="0" distB="0" distL="0" distR="0">
            <wp:extent cx="819150" cy="266700"/>
            <wp:effectExtent l="0" t="0" r="0" b="0"/>
            <wp:docPr id="14" name="Рисунок 1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формул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150" cy="266700"/>
                    </a:xfrm>
                    <a:prstGeom prst="rect">
                      <a:avLst/>
                    </a:prstGeom>
                    <a:noFill/>
                    <a:ln>
                      <a:noFill/>
                    </a:ln>
                  </pic:spPr>
                </pic:pic>
              </a:graphicData>
            </a:graphic>
          </wp:inline>
        </w:drawing>
      </w:r>
      <w:r w:rsidRPr="009761B9">
        <w:t> определяются единственным образом.</w:t>
      </w:r>
    </w:p>
    <w:p w:rsidR="009761B9" w:rsidRPr="009761B9" w:rsidRDefault="009761B9" w:rsidP="009761B9">
      <w:r w:rsidRPr="009761B9">
        <w:t>Так как </w:t>
      </w:r>
      <w:r w:rsidRPr="009761B9">
        <w:drawing>
          <wp:inline distT="0" distB="0" distL="0" distR="0">
            <wp:extent cx="3219450" cy="314325"/>
            <wp:effectExtent l="0" t="0" r="0" b="0"/>
            <wp:docPr id="13" name="Рисунок 1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формул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314325"/>
                    </a:xfrm>
                    <a:prstGeom prst="rect">
                      <a:avLst/>
                    </a:prstGeom>
                    <a:noFill/>
                    <a:ln>
                      <a:noFill/>
                    </a:ln>
                  </pic:spPr>
                </pic:pic>
              </a:graphicData>
            </a:graphic>
          </wp:inline>
        </w:drawing>
      </w:r>
      <w:r w:rsidRPr="009761B9">
        <w:t> - точки параболы, то справедливо каждое из уравнений системы</w:t>
      </w:r>
      <w:r w:rsidRPr="009761B9">
        <w:br/>
      </w:r>
      <w:r w:rsidRPr="009761B9">
        <w:drawing>
          <wp:inline distT="0" distB="0" distL="0" distR="0">
            <wp:extent cx="2495550" cy="904875"/>
            <wp:effectExtent l="0" t="0" r="0" b="9525"/>
            <wp:docPr id="12" name="Рисунок 1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формул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904875"/>
                    </a:xfrm>
                    <a:prstGeom prst="rect">
                      <a:avLst/>
                    </a:prstGeom>
                    <a:noFill/>
                    <a:ln>
                      <a:noFill/>
                    </a:ln>
                  </pic:spPr>
                </pic:pic>
              </a:graphicData>
            </a:graphic>
          </wp:inline>
        </w:drawing>
      </w:r>
    </w:p>
    <w:p w:rsidR="009761B9" w:rsidRPr="009761B9" w:rsidRDefault="009761B9" w:rsidP="009761B9">
      <w:proofErr w:type="gramStart"/>
      <w:r w:rsidRPr="009761B9">
        <w:t>Записанная система уравнений есть система линейных алгебраических уравнений относительно неизвестных переменных </w:t>
      </w:r>
      <w:r w:rsidRPr="009761B9">
        <w:drawing>
          <wp:inline distT="0" distB="0" distL="0" distR="0">
            <wp:extent cx="819150" cy="266700"/>
            <wp:effectExtent l="0" t="0" r="0" b="0"/>
            <wp:docPr id="11" name="Рисунок 11"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формул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150" cy="266700"/>
                    </a:xfrm>
                    <a:prstGeom prst="rect">
                      <a:avLst/>
                    </a:prstGeom>
                    <a:noFill/>
                    <a:ln>
                      <a:noFill/>
                    </a:ln>
                  </pic:spPr>
                </pic:pic>
              </a:graphicData>
            </a:graphic>
          </wp:inline>
        </w:drawing>
      </w:r>
      <w:r w:rsidRPr="009761B9">
        <w:t xml:space="preserve">. Определителем основной матрицы этой системы уравнений является определитель </w:t>
      </w:r>
      <w:proofErr w:type="spellStart"/>
      <w:r w:rsidRPr="009761B9">
        <w:t>Вандермонда</w:t>
      </w:r>
      <w:proofErr w:type="spellEnd"/>
      <w:r w:rsidRPr="009761B9">
        <w:t> </w:t>
      </w:r>
      <w:r w:rsidRPr="009761B9">
        <w:drawing>
          <wp:inline distT="0" distB="0" distL="0" distR="0">
            <wp:extent cx="1257300" cy="809625"/>
            <wp:effectExtent l="0" t="0" r="0" b="9525"/>
            <wp:docPr id="10" name="Рисунок 10"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формул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57300" cy="809625"/>
                    </a:xfrm>
                    <a:prstGeom prst="rect">
                      <a:avLst/>
                    </a:prstGeom>
                    <a:noFill/>
                    <a:ln>
                      <a:noFill/>
                    </a:ln>
                  </pic:spPr>
                </pic:pic>
              </a:graphicData>
            </a:graphic>
          </wp:inline>
        </w:drawing>
      </w:r>
      <w:r w:rsidRPr="009761B9">
        <w:t>, а он отличен от нуля для несовпадающих точек </w:t>
      </w:r>
      <w:r w:rsidRPr="009761B9">
        <w:drawing>
          <wp:inline distT="0" distB="0" distL="0" distR="0">
            <wp:extent cx="1200150" cy="228600"/>
            <wp:effectExtent l="0" t="0" r="0" b="0"/>
            <wp:docPr id="9" name="Рисунок 9"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формул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0150" cy="228600"/>
                    </a:xfrm>
                    <a:prstGeom prst="rect">
                      <a:avLst/>
                    </a:prstGeom>
                    <a:noFill/>
                    <a:ln>
                      <a:noFill/>
                    </a:ln>
                  </pic:spPr>
                </pic:pic>
              </a:graphicData>
            </a:graphic>
          </wp:inline>
        </w:drawing>
      </w:r>
      <w:r w:rsidRPr="009761B9">
        <w:t>. Это указывает на то, что система уравнений имеет единственное решение (об этом говорится в статье </w:t>
      </w:r>
      <w:hyperlink r:id="rId29" w:history="1">
        <w:r w:rsidRPr="009761B9">
          <w:rPr>
            <w:rStyle w:val="a3"/>
          </w:rPr>
          <w:t xml:space="preserve">решение систем линейных алгебраических </w:t>
        </w:r>
        <w:r w:rsidRPr="009761B9">
          <w:rPr>
            <w:rStyle w:val="a3"/>
          </w:rPr>
          <w:lastRenderedPageBreak/>
          <w:t>уравнений</w:t>
        </w:r>
      </w:hyperlink>
      <w:r w:rsidRPr="009761B9">
        <w:t>), то есть, коэффициенты </w:t>
      </w:r>
      <w:r w:rsidRPr="009761B9">
        <w:drawing>
          <wp:inline distT="0" distB="0" distL="0" distR="0">
            <wp:extent cx="819150" cy="266700"/>
            <wp:effectExtent l="0" t="0" r="0" b="0"/>
            <wp:docPr id="8" name="Рисунок 8"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формул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150" cy="266700"/>
                    </a:xfrm>
                    <a:prstGeom prst="rect">
                      <a:avLst/>
                    </a:prstGeom>
                    <a:noFill/>
                    <a:ln>
                      <a:noFill/>
                    </a:ln>
                  </pic:spPr>
                </pic:pic>
              </a:graphicData>
            </a:graphic>
          </wp:inline>
        </w:drawing>
      </w:r>
      <w:r w:rsidRPr="009761B9">
        <w:t> определяются единственным образом, и через точки </w:t>
      </w:r>
      <w:r w:rsidRPr="009761B9">
        <w:drawing>
          <wp:inline distT="0" distB="0" distL="0" distR="0">
            <wp:extent cx="3219450" cy="314325"/>
            <wp:effectExtent l="0" t="0" r="0" b="0"/>
            <wp:docPr id="7" name="Рисунок 7"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формул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314325"/>
                    </a:xfrm>
                    <a:prstGeom prst="rect">
                      <a:avLst/>
                    </a:prstGeom>
                    <a:noFill/>
                    <a:ln>
                      <a:noFill/>
                    </a:ln>
                  </pic:spPr>
                </pic:pic>
              </a:graphicData>
            </a:graphic>
          </wp:inline>
        </w:drawing>
      </w:r>
      <w:r w:rsidRPr="009761B9">
        <w:t> проходит единственная квадратичная</w:t>
      </w:r>
      <w:proofErr w:type="gramEnd"/>
      <w:r w:rsidRPr="009761B9">
        <w:t xml:space="preserve"> парабола.</w:t>
      </w:r>
    </w:p>
    <w:p w:rsidR="009761B9" w:rsidRPr="009761B9" w:rsidRDefault="009761B9" w:rsidP="009761B9">
      <w:r w:rsidRPr="009761B9">
        <w:t>Перейдем к нахождению интеграла </w:t>
      </w:r>
      <w:r w:rsidRPr="009761B9">
        <w:drawing>
          <wp:inline distT="0" distB="0" distL="0" distR="0">
            <wp:extent cx="1571625" cy="581025"/>
            <wp:effectExtent l="0" t="0" r="9525" b="9525"/>
            <wp:docPr id="6" name="Рисунок 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формул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581025"/>
                    </a:xfrm>
                    <a:prstGeom prst="rect">
                      <a:avLst/>
                    </a:prstGeom>
                    <a:noFill/>
                    <a:ln>
                      <a:noFill/>
                    </a:ln>
                  </pic:spPr>
                </pic:pic>
              </a:graphicData>
            </a:graphic>
          </wp:inline>
        </w:drawing>
      </w:r>
      <w:r w:rsidRPr="009761B9">
        <w:t>.</w:t>
      </w:r>
    </w:p>
    <w:p w:rsidR="009761B9" w:rsidRPr="009761B9" w:rsidRDefault="009761B9" w:rsidP="009761B9">
      <w:r w:rsidRPr="009761B9">
        <w:t>Очевидно:</w:t>
      </w:r>
      <w:r w:rsidRPr="009761B9">
        <w:br/>
      </w:r>
      <w:r w:rsidRPr="009761B9">
        <w:drawing>
          <wp:inline distT="0" distB="0" distL="0" distR="0">
            <wp:extent cx="2581275" cy="838200"/>
            <wp:effectExtent l="0" t="0" r="9525" b="0"/>
            <wp:docPr id="5" name="Рисунок 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формул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1275" cy="838200"/>
                    </a:xfrm>
                    <a:prstGeom prst="rect">
                      <a:avLst/>
                    </a:prstGeom>
                    <a:noFill/>
                    <a:ln>
                      <a:noFill/>
                    </a:ln>
                  </pic:spPr>
                </pic:pic>
              </a:graphicData>
            </a:graphic>
          </wp:inline>
        </w:drawing>
      </w:r>
    </w:p>
    <w:p w:rsidR="009761B9" w:rsidRPr="009761B9" w:rsidRDefault="009761B9" w:rsidP="009761B9">
      <w:r w:rsidRPr="009761B9">
        <w:t>Используем эти равенства, чтобы осуществить последний переход в следующей цепочке равенств:</w:t>
      </w:r>
      <w:r w:rsidRPr="009761B9">
        <w:br/>
      </w:r>
      <w:r w:rsidRPr="009761B9">
        <w:drawing>
          <wp:inline distT="0" distB="0" distL="0" distR="0">
            <wp:extent cx="4457700" cy="1895475"/>
            <wp:effectExtent l="0" t="0" r="0" b="9525"/>
            <wp:docPr id="4" name="Рисунок 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формул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700" cy="1895475"/>
                    </a:xfrm>
                    <a:prstGeom prst="rect">
                      <a:avLst/>
                    </a:prstGeom>
                    <a:noFill/>
                    <a:ln>
                      <a:noFill/>
                    </a:ln>
                  </pic:spPr>
                </pic:pic>
              </a:graphicData>
            </a:graphic>
          </wp:inline>
        </w:drawing>
      </w:r>
    </w:p>
    <w:p w:rsidR="009761B9" w:rsidRPr="009761B9" w:rsidRDefault="009761B9" w:rsidP="009761B9">
      <w:r w:rsidRPr="009761B9">
        <w:t>Таким образом, можно получить формулу метода парабол:</w:t>
      </w:r>
      <w:r w:rsidRPr="009761B9">
        <w:br/>
      </w:r>
      <w:r w:rsidRPr="009761B9">
        <w:drawing>
          <wp:inline distT="0" distB="0" distL="0" distR="0">
            <wp:extent cx="4629150" cy="2305050"/>
            <wp:effectExtent l="0" t="0" r="0" b="0"/>
            <wp:docPr id="3" name="Рисунок 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формул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9150" cy="2305050"/>
                    </a:xfrm>
                    <a:prstGeom prst="rect">
                      <a:avLst/>
                    </a:prstGeom>
                    <a:noFill/>
                    <a:ln>
                      <a:noFill/>
                    </a:ln>
                  </pic:spPr>
                </pic:pic>
              </a:graphicData>
            </a:graphic>
          </wp:inline>
        </w:drawing>
      </w:r>
    </w:p>
    <w:p w:rsidR="009761B9" w:rsidRPr="009761B9" w:rsidRDefault="009761B9" w:rsidP="009761B9">
      <w:r w:rsidRPr="009761B9">
        <w:rPr>
          <w:b/>
          <w:bCs/>
        </w:rPr>
        <w:t>Формула метода Симпсона (парабол)</w:t>
      </w:r>
      <w:r w:rsidRPr="009761B9">
        <w:t> имеет вид</w:t>
      </w:r>
      <w:r w:rsidRPr="009761B9">
        <w:br/>
      </w:r>
      <w:r w:rsidRPr="009761B9">
        <w:drawing>
          <wp:inline distT="0" distB="0" distL="0" distR="0">
            <wp:extent cx="4724400" cy="676275"/>
            <wp:effectExtent l="0" t="0" r="0" b="9525"/>
            <wp:docPr id="2" name="Рисунок 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формул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676275"/>
                    </a:xfrm>
                    <a:prstGeom prst="rect">
                      <a:avLst/>
                    </a:prstGeom>
                    <a:noFill/>
                    <a:ln>
                      <a:noFill/>
                    </a:ln>
                  </pic:spPr>
                </pic:pic>
              </a:graphicData>
            </a:graphic>
          </wp:inline>
        </w:drawing>
      </w:r>
      <w:r w:rsidRPr="009761B9">
        <w:t>.</w:t>
      </w:r>
    </w:p>
    <w:p w:rsidR="009761B9" w:rsidRPr="009761B9" w:rsidRDefault="009761B9" w:rsidP="009761B9">
      <w:pPr>
        <w:rPr>
          <w:b/>
          <w:bCs/>
        </w:rPr>
      </w:pPr>
      <w:r w:rsidRPr="009761B9">
        <w:rPr>
          <w:b/>
          <w:bCs/>
        </w:rPr>
        <w:t>Оценка абсолютной погрешности метода Симпсона.</w:t>
      </w:r>
    </w:p>
    <w:p w:rsidR="009761B9" w:rsidRPr="009761B9" w:rsidRDefault="009761B9" w:rsidP="009761B9">
      <w:r w:rsidRPr="009761B9">
        <w:rPr>
          <w:b/>
          <w:bCs/>
        </w:rPr>
        <w:lastRenderedPageBreak/>
        <w:t>Абсолютная погрешность метода Симпсона</w:t>
      </w:r>
      <w:r w:rsidRPr="009761B9">
        <w:t> оценивается как </w:t>
      </w:r>
      <w:r w:rsidRPr="009761B9">
        <w:drawing>
          <wp:inline distT="0" distB="0" distL="0" distR="0">
            <wp:extent cx="1819275" cy="704850"/>
            <wp:effectExtent l="0" t="0" r="9525" b="0"/>
            <wp:docPr id="1" name="Рисунок 1"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формул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19275" cy="704850"/>
                    </a:xfrm>
                    <a:prstGeom prst="rect">
                      <a:avLst/>
                    </a:prstGeom>
                    <a:noFill/>
                    <a:ln>
                      <a:noFill/>
                    </a:ln>
                  </pic:spPr>
                </pic:pic>
              </a:graphicData>
            </a:graphic>
          </wp:inline>
        </w:drawing>
      </w:r>
      <w:r w:rsidRPr="009761B9">
        <w:t>.</w:t>
      </w:r>
    </w:p>
    <w:p w:rsidR="009761B9" w:rsidRPr="009761B9" w:rsidRDefault="009761B9" w:rsidP="009761B9">
      <w:pPr>
        <w:rPr>
          <w:b/>
          <w:bCs/>
        </w:rPr>
      </w:pPr>
      <w:r w:rsidRPr="009761B9">
        <w:rPr>
          <w:b/>
          <w:bCs/>
        </w:rPr>
        <w:t>Примеры приближенного вычисления определенных интегралов методом Симпсона (парабол).</w:t>
      </w:r>
    </w:p>
    <w:p w:rsidR="009761B9" w:rsidRPr="009761B9" w:rsidRDefault="009761B9" w:rsidP="009761B9">
      <w:pPr>
        <w:rPr>
          <w:ins w:id="0" w:author="Unknown"/>
        </w:rPr>
      </w:pPr>
    </w:p>
    <w:p w:rsidR="009761B9" w:rsidRPr="009761B9" w:rsidRDefault="009761B9" w:rsidP="009761B9">
      <w:pPr>
        <w:rPr>
          <w:ins w:id="1" w:author="Unknown"/>
        </w:rPr>
      </w:pPr>
      <w:ins w:id="2" w:author="Unknown">
        <w:r w:rsidRPr="009761B9">
          <w:t>Разберем применение метода Симпсона (парабол) при приближенном вычислении определенных интегралов.</w:t>
        </w:r>
      </w:ins>
    </w:p>
    <w:p w:rsidR="009761B9" w:rsidRPr="009761B9" w:rsidRDefault="009761B9" w:rsidP="009761B9">
      <w:pPr>
        <w:rPr>
          <w:ins w:id="3" w:author="Unknown"/>
        </w:rPr>
      </w:pPr>
      <w:ins w:id="4" w:author="Unknown">
        <w:r w:rsidRPr="009761B9">
          <w:t>Обычно встречается два типа заданий:</w:t>
        </w:r>
      </w:ins>
    </w:p>
    <w:p w:rsidR="009761B9" w:rsidRPr="009761B9" w:rsidRDefault="009761B9" w:rsidP="009761B9">
      <w:pPr>
        <w:numPr>
          <w:ilvl w:val="0"/>
          <w:numId w:val="1"/>
        </w:numPr>
        <w:rPr>
          <w:ins w:id="5" w:author="Unknown"/>
        </w:rPr>
      </w:pPr>
      <w:ins w:id="6" w:author="Unknown">
        <w:r w:rsidRPr="009761B9">
          <w:t xml:space="preserve">В первом случае требуется приближенно вычислить определенный интеграл по формуле Симпсона </w:t>
        </w:r>
        <w:proofErr w:type="gramStart"/>
        <w:r w:rsidRPr="009761B9">
          <w:t>для</w:t>
        </w:r>
        <w:proofErr w:type="gramEnd"/>
        <w:r w:rsidRPr="009761B9">
          <w:t xml:space="preserve"> заданного </w:t>
        </w:r>
        <w:r w:rsidRPr="009761B9">
          <w:rPr>
            <w:i/>
            <w:iCs/>
          </w:rPr>
          <w:t>n</w:t>
        </w:r>
        <w:r w:rsidRPr="009761B9">
          <w:t>.</w:t>
        </w:r>
      </w:ins>
    </w:p>
    <w:p w:rsidR="009761B9" w:rsidRPr="009761B9" w:rsidRDefault="009761B9" w:rsidP="009761B9">
      <w:pPr>
        <w:numPr>
          <w:ilvl w:val="0"/>
          <w:numId w:val="1"/>
        </w:numPr>
        <w:rPr>
          <w:ins w:id="7" w:author="Unknown"/>
        </w:rPr>
      </w:pPr>
      <w:ins w:id="8" w:author="Unknown">
        <w:r w:rsidRPr="009761B9">
          <w:t>Во втором случае просят найти приближенное значение определенного интеграла методом Симпсона (парабол) с точностью </w:t>
        </w:r>
      </w:ins>
      <w:r w:rsidRPr="009761B9">
        <w:drawing>
          <wp:inline distT="0" distB="0" distL="0" distR="0">
            <wp:extent cx="200025" cy="219075"/>
            <wp:effectExtent l="0" t="0" r="9525" b="9525"/>
            <wp:docPr id="73" name="Рисунок 7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формул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ins w:id="9" w:author="Unknown">
        <w:r w:rsidRPr="009761B9">
          <w:t> (к примеру, с точностью до одной тысячной).</w:t>
        </w:r>
      </w:ins>
    </w:p>
    <w:p w:rsidR="009761B9" w:rsidRPr="009761B9" w:rsidRDefault="009761B9" w:rsidP="009761B9">
      <w:pPr>
        <w:rPr>
          <w:ins w:id="10" w:author="Unknown"/>
        </w:rPr>
      </w:pPr>
      <w:ins w:id="11" w:author="Unknown">
        <w:r w:rsidRPr="009761B9">
          <w:t>Возникает логичный вопрос: "С какой степенью точности проводить промежуточные вычисления"?</w:t>
        </w:r>
      </w:ins>
    </w:p>
    <w:p w:rsidR="009761B9" w:rsidRPr="009761B9" w:rsidRDefault="009761B9" w:rsidP="009761B9">
      <w:pPr>
        <w:rPr>
          <w:ins w:id="12" w:author="Unknown"/>
        </w:rPr>
      </w:pPr>
      <w:ins w:id="13" w:author="Unknown">
        <w:r w:rsidRPr="009761B9">
          <w:t>Ответ прост - точность промежуточных вычислений должна быть достаточной. Промежуточные вычисления следует проводить с точностью на </w:t>
        </w:r>
        <w:r w:rsidRPr="009761B9">
          <w:rPr>
            <w:i/>
            <w:iCs/>
          </w:rPr>
          <w:t>3-4</w:t>
        </w:r>
        <w:r w:rsidRPr="009761B9">
          <w:t> порядка выше, чем порядок </w:t>
        </w:r>
      </w:ins>
      <w:r w:rsidRPr="009761B9">
        <w:drawing>
          <wp:inline distT="0" distB="0" distL="0" distR="0">
            <wp:extent cx="200025" cy="219075"/>
            <wp:effectExtent l="0" t="0" r="9525" b="9525"/>
            <wp:docPr id="72" name="Рисунок 7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формул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ins w:id="14" w:author="Unknown">
        <w:r w:rsidRPr="009761B9">
          <w:t>. Также точность промежуточных вычислений зависит от числа </w:t>
        </w:r>
        <w:r w:rsidRPr="009761B9">
          <w:rPr>
            <w:i/>
            <w:iCs/>
          </w:rPr>
          <w:t>n</w:t>
        </w:r>
        <w:r w:rsidRPr="009761B9">
          <w:t> - чем больше </w:t>
        </w:r>
        <w:r w:rsidRPr="009761B9">
          <w:rPr>
            <w:i/>
            <w:iCs/>
          </w:rPr>
          <w:t>n</w:t>
        </w:r>
        <w:r w:rsidRPr="009761B9">
          <w:t>, тем точнее следует проводить промежуточные вычисления.</w:t>
        </w:r>
      </w:ins>
    </w:p>
    <w:p w:rsidR="009761B9" w:rsidRPr="009761B9" w:rsidRDefault="009761B9" w:rsidP="009761B9">
      <w:pPr>
        <w:rPr>
          <w:ins w:id="15" w:author="Unknown"/>
          <w:i/>
          <w:iCs/>
        </w:rPr>
      </w:pPr>
      <w:ins w:id="16" w:author="Unknown">
        <w:r w:rsidRPr="009761B9">
          <w:rPr>
            <w:i/>
            <w:iCs/>
          </w:rPr>
          <w:t>Пример.</w:t>
        </w:r>
      </w:ins>
    </w:p>
    <w:p w:rsidR="009761B9" w:rsidRPr="009761B9" w:rsidRDefault="009761B9" w:rsidP="009761B9">
      <w:pPr>
        <w:rPr>
          <w:ins w:id="17" w:author="Unknown"/>
        </w:rPr>
      </w:pPr>
      <w:ins w:id="18" w:author="Unknown">
        <w:r w:rsidRPr="009761B9">
          <w:t xml:space="preserve">Вычислите определенный </w:t>
        </w:r>
        <w:proofErr w:type="gramStart"/>
        <w:r w:rsidRPr="009761B9">
          <w:t>интеграл</w:t>
        </w:r>
        <w:proofErr w:type="gramEnd"/>
        <w:r w:rsidRPr="009761B9">
          <w:t> </w:t>
        </w:r>
      </w:ins>
      <w:r w:rsidRPr="009761B9">
        <w:drawing>
          <wp:inline distT="0" distB="0" distL="0" distR="0">
            <wp:extent cx="552450" cy="523875"/>
            <wp:effectExtent l="0" t="0" r="0" b="9525"/>
            <wp:docPr id="71" name="Рисунок 71"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формул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 cy="523875"/>
                    </a:xfrm>
                    <a:prstGeom prst="rect">
                      <a:avLst/>
                    </a:prstGeom>
                    <a:noFill/>
                    <a:ln>
                      <a:noFill/>
                    </a:ln>
                  </pic:spPr>
                </pic:pic>
              </a:graphicData>
            </a:graphic>
          </wp:inline>
        </w:drawing>
      </w:r>
      <w:ins w:id="19" w:author="Unknown">
        <w:r w:rsidRPr="009761B9">
          <w:t> методом Симпсона, разбив отрезок интегрирования на </w:t>
        </w:r>
        <w:r w:rsidRPr="009761B9">
          <w:rPr>
            <w:i/>
            <w:iCs/>
          </w:rPr>
          <w:t>5</w:t>
        </w:r>
        <w:r w:rsidRPr="009761B9">
          <w:t> частей.</w:t>
        </w:r>
      </w:ins>
    </w:p>
    <w:p w:rsidR="009761B9" w:rsidRPr="009761B9" w:rsidRDefault="009761B9" w:rsidP="009761B9">
      <w:pPr>
        <w:rPr>
          <w:ins w:id="20" w:author="Unknown"/>
          <w:i/>
          <w:iCs/>
        </w:rPr>
      </w:pPr>
      <w:ins w:id="21" w:author="Unknown">
        <w:r w:rsidRPr="009761B9">
          <w:rPr>
            <w:i/>
            <w:iCs/>
          </w:rPr>
          <w:t>Решение.</w:t>
        </w:r>
      </w:ins>
    </w:p>
    <w:p w:rsidR="009761B9" w:rsidRPr="009761B9" w:rsidRDefault="009761B9" w:rsidP="009761B9">
      <w:pPr>
        <w:rPr>
          <w:ins w:id="22" w:author="Unknown"/>
        </w:rPr>
      </w:pPr>
      <w:ins w:id="23" w:author="Unknown">
        <w:r w:rsidRPr="009761B9">
          <w:t>Из условия мы знаем, что </w:t>
        </w:r>
        <w:r w:rsidRPr="009761B9">
          <w:rPr>
            <w:i/>
            <w:iCs/>
          </w:rPr>
          <w:t>a = 0; b = 5; n = 5</w:t>
        </w:r>
        <w:r w:rsidRPr="009761B9">
          <w:t>; </w:t>
        </w:r>
      </w:ins>
      <w:r w:rsidRPr="009761B9">
        <w:drawing>
          <wp:inline distT="0" distB="0" distL="0" distR="0">
            <wp:extent cx="942975" cy="390525"/>
            <wp:effectExtent l="0" t="0" r="9525" b="9525"/>
            <wp:docPr id="70" name="Рисунок 70"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формул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ins w:id="24" w:author="Unknown">
        <w:r w:rsidRPr="009761B9">
          <w:t>.</w:t>
        </w:r>
      </w:ins>
    </w:p>
    <w:p w:rsidR="009761B9" w:rsidRPr="009761B9" w:rsidRDefault="009761B9" w:rsidP="009761B9">
      <w:pPr>
        <w:rPr>
          <w:ins w:id="25" w:author="Unknown"/>
        </w:rPr>
      </w:pPr>
      <w:ins w:id="26" w:author="Unknown">
        <w:r w:rsidRPr="009761B9">
          <w:t>Формула метода Симпсона (парабол) имеет вид </w:t>
        </w:r>
      </w:ins>
      <w:r w:rsidRPr="009761B9">
        <w:drawing>
          <wp:inline distT="0" distB="0" distL="0" distR="0">
            <wp:extent cx="4686300" cy="628650"/>
            <wp:effectExtent l="0" t="0" r="0" b="0"/>
            <wp:docPr id="69" name="Рисунок 69"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формул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86300" cy="628650"/>
                    </a:xfrm>
                    <a:prstGeom prst="rect">
                      <a:avLst/>
                    </a:prstGeom>
                    <a:noFill/>
                    <a:ln>
                      <a:noFill/>
                    </a:ln>
                  </pic:spPr>
                </pic:pic>
              </a:graphicData>
            </a:graphic>
          </wp:inline>
        </w:drawing>
      </w:r>
      <w:ins w:id="27" w:author="Unknown">
        <w:r w:rsidRPr="009761B9">
          <w:t>. Для ее применения нам требуется вычислить шаг </w:t>
        </w:r>
      </w:ins>
      <w:r w:rsidRPr="009761B9">
        <w:drawing>
          <wp:inline distT="0" distB="0" distL="0" distR="0">
            <wp:extent cx="657225" cy="428625"/>
            <wp:effectExtent l="0" t="0" r="9525" b="9525"/>
            <wp:docPr id="68" name="Рисунок 68"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формула"/>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7225" cy="428625"/>
                    </a:xfrm>
                    <a:prstGeom prst="rect">
                      <a:avLst/>
                    </a:prstGeom>
                    <a:noFill/>
                    <a:ln>
                      <a:noFill/>
                    </a:ln>
                  </pic:spPr>
                </pic:pic>
              </a:graphicData>
            </a:graphic>
          </wp:inline>
        </w:drawing>
      </w:r>
      <w:ins w:id="28" w:author="Unknown">
        <w:r w:rsidRPr="009761B9">
          <w:t xml:space="preserve">, определить </w:t>
        </w:r>
        <w:r w:rsidRPr="009761B9">
          <w:lastRenderedPageBreak/>
          <w:t>узлы </w:t>
        </w:r>
      </w:ins>
      <w:r w:rsidRPr="009761B9">
        <w:drawing>
          <wp:inline distT="0" distB="0" distL="0" distR="0">
            <wp:extent cx="1933575" cy="276225"/>
            <wp:effectExtent l="0" t="0" r="9525" b="9525"/>
            <wp:docPr id="67" name="Рисунок 67"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формул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276225"/>
                    </a:xfrm>
                    <a:prstGeom prst="rect">
                      <a:avLst/>
                    </a:prstGeom>
                    <a:noFill/>
                    <a:ln>
                      <a:noFill/>
                    </a:ln>
                  </pic:spPr>
                </pic:pic>
              </a:graphicData>
            </a:graphic>
          </wp:inline>
        </w:drawing>
      </w:r>
      <w:ins w:id="29" w:author="Unknown">
        <w:r w:rsidRPr="009761B9">
          <w:t> и вычислить соответствующие значения подынтегральной функции </w:t>
        </w:r>
      </w:ins>
      <w:r w:rsidRPr="009761B9">
        <w:drawing>
          <wp:inline distT="0" distB="0" distL="0" distR="0">
            <wp:extent cx="1514475" cy="276225"/>
            <wp:effectExtent l="0" t="0" r="9525" b="9525"/>
            <wp:docPr id="66" name="Рисунок 6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формула"/>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4475" cy="276225"/>
                    </a:xfrm>
                    <a:prstGeom prst="rect">
                      <a:avLst/>
                    </a:prstGeom>
                    <a:noFill/>
                    <a:ln>
                      <a:noFill/>
                    </a:ln>
                  </pic:spPr>
                </pic:pic>
              </a:graphicData>
            </a:graphic>
          </wp:inline>
        </w:drawing>
      </w:r>
      <w:ins w:id="30" w:author="Unknown">
        <w:r w:rsidRPr="009761B9">
          <w:t>.</w:t>
        </w:r>
      </w:ins>
    </w:p>
    <w:p w:rsidR="009761B9" w:rsidRPr="009761B9" w:rsidRDefault="009761B9" w:rsidP="009761B9">
      <w:pPr>
        <w:rPr>
          <w:ins w:id="31" w:author="Unknown"/>
        </w:rPr>
      </w:pPr>
      <w:ins w:id="32" w:author="Unknown">
        <w:r w:rsidRPr="009761B9">
          <w:t>Промежуточные вычисления будем проводить с точностью до четырех знаков (округлять на пятом знаке).</w:t>
        </w:r>
      </w:ins>
    </w:p>
    <w:p w:rsidR="009761B9" w:rsidRPr="009761B9" w:rsidRDefault="009761B9" w:rsidP="009761B9">
      <w:pPr>
        <w:rPr>
          <w:ins w:id="33" w:author="Unknown"/>
        </w:rPr>
      </w:pPr>
      <w:ins w:id="34" w:author="Unknown">
        <w:r w:rsidRPr="009761B9">
          <w:t>Итак, вычисляем шаг </w:t>
        </w:r>
      </w:ins>
      <w:r w:rsidRPr="009761B9">
        <w:drawing>
          <wp:inline distT="0" distB="0" distL="0" distR="0">
            <wp:extent cx="1524000" cy="457200"/>
            <wp:effectExtent l="0" t="0" r="0" b="0"/>
            <wp:docPr id="65" name="Рисунок 6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формула"/>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ins w:id="35" w:author="Unknown">
        <w:r w:rsidRPr="009761B9">
          <w:t>.</w:t>
        </w:r>
      </w:ins>
    </w:p>
    <w:p w:rsidR="009761B9" w:rsidRPr="009761B9" w:rsidRDefault="009761B9" w:rsidP="009761B9">
      <w:pPr>
        <w:rPr>
          <w:ins w:id="36" w:author="Unknown"/>
        </w:rPr>
      </w:pPr>
      <w:ins w:id="37" w:author="Unknown">
        <w:r w:rsidRPr="009761B9">
          <w:t>Переходим к узлам и значениям функции в них:</w:t>
        </w:r>
        <w:r w:rsidRPr="009761B9">
          <w:br/>
        </w:r>
      </w:ins>
      <w:r w:rsidRPr="009761B9">
        <w:drawing>
          <wp:inline distT="0" distB="0" distL="0" distR="0">
            <wp:extent cx="3181350" cy="2333625"/>
            <wp:effectExtent l="0" t="0" r="0" b="9525"/>
            <wp:docPr id="64" name="Рисунок 6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формул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1350" cy="2333625"/>
                    </a:xfrm>
                    <a:prstGeom prst="rect">
                      <a:avLst/>
                    </a:prstGeom>
                    <a:noFill/>
                    <a:ln>
                      <a:noFill/>
                    </a:ln>
                  </pic:spPr>
                </pic:pic>
              </a:graphicData>
            </a:graphic>
          </wp:inline>
        </w:drawing>
      </w:r>
    </w:p>
    <w:p w:rsidR="009761B9" w:rsidRPr="009761B9" w:rsidRDefault="009761B9" w:rsidP="009761B9">
      <w:pPr>
        <w:rPr>
          <w:ins w:id="38" w:author="Unknown"/>
        </w:rPr>
      </w:pPr>
      <w:ins w:id="39" w:author="Unknown">
        <w:r w:rsidRPr="009761B9">
          <w:t>Для наглядности и удобства результаты сведем в таблицу:</w:t>
        </w:r>
        <w:r w:rsidRPr="009761B9">
          <w:br/>
        </w:r>
      </w:ins>
      <w:r w:rsidRPr="009761B9">
        <w:drawing>
          <wp:inline distT="0" distB="0" distL="0" distR="0">
            <wp:extent cx="4000500" cy="1657350"/>
            <wp:effectExtent l="0" t="0" r="0" b="0"/>
            <wp:docPr id="63" name="Рисунок 6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формула"/>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0500" cy="1657350"/>
                    </a:xfrm>
                    <a:prstGeom prst="rect">
                      <a:avLst/>
                    </a:prstGeom>
                    <a:noFill/>
                    <a:ln>
                      <a:noFill/>
                    </a:ln>
                  </pic:spPr>
                </pic:pic>
              </a:graphicData>
            </a:graphic>
          </wp:inline>
        </w:drawing>
      </w:r>
    </w:p>
    <w:p w:rsidR="009761B9" w:rsidRPr="009761B9" w:rsidRDefault="009761B9" w:rsidP="009761B9">
      <w:pPr>
        <w:rPr>
          <w:ins w:id="40" w:author="Unknown"/>
        </w:rPr>
      </w:pPr>
      <w:ins w:id="41" w:author="Unknown">
        <w:r w:rsidRPr="009761B9">
          <w:t>Подставляем полученные результаты в формулу метода парабол:</w:t>
        </w:r>
        <w:r w:rsidRPr="009761B9">
          <w:br/>
        </w:r>
      </w:ins>
      <w:r w:rsidRPr="009761B9">
        <w:drawing>
          <wp:inline distT="0" distB="0" distL="0" distR="0">
            <wp:extent cx="4800600" cy="1581150"/>
            <wp:effectExtent l="0" t="0" r="0" b="0"/>
            <wp:docPr id="62" name="Рисунок 6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формула"/>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1581150"/>
                    </a:xfrm>
                    <a:prstGeom prst="rect">
                      <a:avLst/>
                    </a:prstGeom>
                    <a:noFill/>
                    <a:ln>
                      <a:noFill/>
                    </a:ln>
                  </pic:spPr>
                </pic:pic>
              </a:graphicData>
            </a:graphic>
          </wp:inline>
        </w:drawing>
      </w:r>
    </w:p>
    <w:p w:rsidR="009761B9" w:rsidRPr="009761B9" w:rsidRDefault="009761B9" w:rsidP="009761B9">
      <w:pPr>
        <w:rPr>
          <w:ins w:id="42" w:author="Unknown"/>
        </w:rPr>
      </w:pPr>
      <w:ins w:id="43" w:author="Unknown">
        <w:r w:rsidRPr="009761B9">
          <w:lastRenderedPageBreak/>
          <w:t>Мы специально взяли определенный интеграл, который можно вычислить по формуле Ньютона-Лейбница, чтобы сравнить результаты.</w:t>
        </w:r>
        <w:r w:rsidRPr="009761B9">
          <w:br/>
        </w:r>
      </w:ins>
      <w:r w:rsidRPr="009761B9">
        <w:drawing>
          <wp:inline distT="0" distB="0" distL="0" distR="0">
            <wp:extent cx="4305300" cy="600075"/>
            <wp:effectExtent l="0" t="0" r="0" b="9525"/>
            <wp:docPr id="61" name="Рисунок 61"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формул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05300" cy="600075"/>
                    </a:xfrm>
                    <a:prstGeom prst="rect">
                      <a:avLst/>
                    </a:prstGeom>
                    <a:noFill/>
                    <a:ln>
                      <a:noFill/>
                    </a:ln>
                  </pic:spPr>
                </pic:pic>
              </a:graphicData>
            </a:graphic>
          </wp:inline>
        </w:drawing>
      </w:r>
    </w:p>
    <w:p w:rsidR="009761B9" w:rsidRPr="009761B9" w:rsidRDefault="009761B9" w:rsidP="009761B9">
      <w:pPr>
        <w:rPr>
          <w:ins w:id="44" w:author="Unknown"/>
        </w:rPr>
      </w:pPr>
      <w:ins w:id="45" w:author="Unknown">
        <w:r w:rsidRPr="009761B9">
          <w:t>Результаты совпадают с точностью до сотых.</w:t>
        </w:r>
      </w:ins>
    </w:p>
    <w:p w:rsidR="009761B9" w:rsidRPr="009761B9" w:rsidRDefault="009761B9" w:rsidP="009761B9">
      <w:r w:rsidRPr="009761B9">
        <w:br/>
      </w:r>
      <w:r w:rsidRPr="009761B9">
        <w:rPr>
          <w:b/>
          <w:bCs/>
        </w:rPr>
        <w:t>Замечание.</w:t>
      </w:r>
    </w:p>
    <w:p w:rsidR="009761B9" w:rsidRPr="009761B9" w:rsidRDefault="009761B9" w:rsidP="009761B9">
      <w:r w:rsidRPr="009761B9">
        <w:t>Нахождение </w:t>
      </w:r>
      <w:r w:rsidRPr="009761B9">
        <w:drawing>
          <wp:inline distT="0" distB="0" distL="0" distR="0">
            <wp:extent cx="828675" cy="333375"/>
            <wp:effectExtent l="0" t="0" r="9525" b="9525"/>
            <wp:docPr id="74" name="Рисунок 7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формула"/>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28675" cy="333375"/>
                    </a:xfrm>
                    <a:prstGeom prst="rect">
                      <a:avLst/>
                    </a:prstGeom>
                    <a:noFill/>
                    <a:ln>
                      <a:noFill/>
                    </a:ln>
                  </pic:spPr>
                </pic:pic>
              </a:graphicData>
            </a:graphic>
          </wp:inline>
        </w:drawing>
      </w:r>
      <w:r w:rsidRPr="009761B9">
        <w:t> во многих случаях затруднительно. Можно обойтись без этого, применив альтернативный подход к использованию метода парабол. Его принцип описан в разделе </w:t>
      </w:r>
      <w:hyperlink r:id="rId47" w:history="1">
        <w:r w:rsidRPr="009761B9">
          <w:rPr>
            <w:rStyle w:val="a3"/>
          </w:rPr>
          <w:t>метод трапеций</w:t>
        </w:r>
      </w:hyperlink>
      <w:r w:rsidRPr="009761B9">
        <w:t>, так что не будем повторяться.</w:t>
      </w:r>
    </w:p>
    <w:p w:rsidR="009761B9" w:rsidRDefault="009761B9" w:rsidP="009761B9">
      <w:r>
        <w:t>Какой же метод применять при численном интегрировании?</w:t>
      </w:r>
    </w:p>
    <w:p w:rsidR="009761B9" w:rsidRDefault="009761B9" w:rsidP="009761B9"/>
    <w:p w:rsidR="009761B9" w:rsidRDefault="009761B9" w:rsidP="009761B9">
      <w:proofErr w:type="gramStart"/>
      <w:r>
        <w:t>Точность метода Симпсона (парабол) выше точности метода прямоугольников и трапеций для заданного n (это видно из оценки абсолютной погрешности), так что его использование предпочтительнее.</w:t>
      </w:r>
      <w:proofErr w:type="gramEnd"/>
    </w:p>
    <w:p w:rsidR="009761B9" w:rsidRDefault="009761B9" w:rsidP="009761B9"/>
    <w:p w:rsidR="00A772BA" w:rsidRDefault="009761B9" w:rsidP="009761B9">
      <w:pPr>
        <w:rPr>
          <w:lang w:val="en-US"/>
        </w:rPr>
      </w:pPr>
      <w:r>
        <w:t xml:space="preserve">Следует помнить о влиянии вычислительной погрешности на результат при </w:t>
      </w:r>
      <w:proofErr w:type="gramStart"/>
      <w:r>
        <w:t>больших</w:t>
      </w:r>
      <w:proofErr w:type="gramEnd"/>
      <w:r>
        <w:t xml:space="preserve"> n, что может отдалить приближенное значение от точного.</w:t>
      </w:r>
      <w:r>
        <w:rPr>
          <w:lang w:val="en-US"/>
        </w:rPr>
        <w:br/>
      </w:r>
      <w:r>
        <w:rPr>
          <w:lang w:val="en-US"/>
        </w:rPr>
        <w:br/>
      </w:r>
      <w:r>
        <w:rPr>
          <w:lang w:val="en-US"/>
        </w:rPr>
        <w:br/>
      </w:r>
    </w:p>
    <w:p w:rsidR="009761B9" w:rsidRPr="009761B9" w:rsidRDefault="009761B9" w:rsidP="009761B9">
      <w:pPr>
        <w:rPr>
          <w:b/>
          <w:bCs/>
          <w:sz w:val="44"/>
          <w:szCs w:val="44"/>
          <w:lang w:val="en-US"/>
        </w:rPr>
      </w:pPr>
      <w:r>
        <w:rPr>
          <w:lang w:val="en-US"/>
        </w:rPr>
        <w:br/>
      </w:r>
      <w:r>
        <w:rPr>
          <w:lang w:val="en-US"/>
        </w:rPr>
        <w:br/>
      </w:r>
      <w:r>
        <w:rPr>
          <w:lang w:val="en-US"/>
        </w:rPr>
        <w:br/>
      </w:r>
      <w:r>
        <w:rPr>
          <w:lang w:val="en-US"/>
        </w:rPr>
        <w:br/>
      </w:r>
      <w:r>
        <w:rPr>
          <w:b/>
          <w:bCs/>
          <w:lang w:val="en-US"/>
        </w:rPr>
        <w:t xml:space="preserve">                                                  </w:t>
      </w:r>
      <w:r w:rsidRPr="009761B9">
        <w:rPr>
          <w:b/>
          <w:bCs/>
          <w:sz w:val="44"/>
          <w:szCs w:val="44"/>
          <w:lang w:val="en-US"/>
        </w:rPr>
        <w:t>The Simpson’s Method</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proofErr w:type="gramStart"/>
      <w:r w:rsidRPr="009761B9">
        <w:rPr>
          <w:b/>
          <w:bCs/>
          <w:lang w:val="en-US"/>
        </w:rPr>
        <w:t>1.Information</w:t>
      </w:r>
      <w:proofErr w:type="gramEnd"/>
      <w:r w:rsidRPr="009761B9">
        <w:rPr>
          <w:b/>
          <w:bCs/>
          <w:lang w:val="en-US"/>
        </w:rPr>
        <w:t xml:space="preserve"> About the Simpson’s Method</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xml:space="preserve">          The Newton-Cotes (given as follows) formulas are generally unsuitable for use over large integration intervals since high degree formulas would be required for the use over such intervals and the values of the coefficients in these formulas are difficult to obtain. Also the Newton Cotes formulas are based on </w:t>
      </w:r>
      <w:proofErr w:type="spellStart"/>
      <w:r w:rsidRPr="009761B9">
        <w:rPr>
          <w:lang w:val="en-US"/>
        </w:rPr>
        <w:t>interpolatory</w:t>
      </w:r>
      <w:proofErr w:type="spellEnd"/>
      <w:r w:rsidRPr="009761B9">
        <w:rPr>
          <w:lang w:val="en-US"/>
        </w:rPr>
        <w:t xml:space="preserve"> polynomials that use equally spaced nodes, a procedure that is inaccurate over large intervals because of the oscillatory nature of high degree polynomials. </w:t>
      </w:r>
    </w:p>
    <w:p w:rsidR="009761B9" w:rsidRPr="009761B9" w:rsidRDefault="009761B9" w:rsidP="009761B9">
      <w:pPr>
        <w:rPr>
          <w:lang w:val="en-US"/>
        </w:rPr>
      </w:pPr>
      <w:r w:rsidRPr="009761B9">
        <w:rPr>
          <w:lang w:val="en-US"/>
        </w:rPr>
        <w:lastRenderedPageBreak/>
        <w:t> </w:t>
      </w:r>
    </w:p>
    <w:p w:rsidR="009761B9" w:rsidRPr="009761B9" w:rsidRDefault="009761B9" w:rsidP="009761B9">
      <w:pPr>
        <w:rPr>
          <w:lang w:val="en-US"/>
        </w:rPr>
      </w:pPr>
      <w:r w:rsidRPr="009761B9">
        <w:rPr>
          <w:lang w:val="en-US"/>
        </w:rPr>
        <w:t>n=1 Trapezoidal Rule</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vertAlign w:val="subscript"/>
        </w:rPr>
        <w:drawing>
          <wp:inline distT="0" distB="0" distL="0" distR="0">
            <wp:extent cx="2438400" cy="495300"/>
            <wp:effectExtent l="0" t="0" r="0" b="0"/>
            <wp:docPr id="106" name="Рисунок 106" descr="http://kilyos.ee.bilkent.edu.tr/~microwave/programs/utilities/numeric1/Simpson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kilyos.ee.bilkent.edu.tr/~microwave/programs/utilities/numeric1/Simpson_files/image002.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400" cy="495300"/>
                    </a:xfrm>
                    <a:prstGeom prst="rect">
                      <a:avLst/>
                    </a:prstGeom>
                    <a:noFill/>
                    <a:ln>
                      <a:noFill/>
                    </a:ln>
                  </pic:spPr>
                </pic:pic>
              </a:graphicData>
            </a:graphic>
          </wp:inline>
        </w:drawing>
      </w:r>
      <w:r w:rsidRPr="009761B9">
        <w:rPr>
          <w:lang w:val="en-US"/>
        </w:rPr>
        <w:t> </w:t>
      </w:r>
      <w:proofErr w:type="gramStart"/>
      <w:r w:rsidRPr="009761B9">
        <w:rPr>
          <w:lang w:val="en-US"/>
        </w:rPr>
        <w:t>where</w:t>
      </w:r>
      <w:proofErr w:type="gramEnd"/>
      <w:r w:rsidRPr="009761B9">
        <w:rPr>
          <w:lang w:val="en-US"/>
        </w:rPr>
        <w:t> </w:t>
      </w:r>
      <w:r w:rsidRPr="009761B9">
        <w:rPr>
          <w:vertAlign w:val="subscript"/>
        </w:rPr>
        <w:drawing>
          <wp:inline distT="0" distB="0" distL="0" distR="0">
            <wp:extent cx="676275" cy="228600"/>
            <wp:effectExtent l="0" t="0" r="9525" b="0"/>
            <wp:docPr id="105" name="Рисунок 105" descr="http://kilyos.ee.bilkent.edu.tr/~microwave/programs/utilities/numeric1/Simpson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kilyos.ee.bilkent.edu.tr/~microwave/programs/utilities/numeric1/Simpson_files/image004.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n=2 Simpson’s Rule</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vertAlign w:val="subscript"/>
        </w:rPr>
        <w:drawing>
          <wp:inline distT="0" distB="0" distL="0" distR="0">
            <wp:extent cx="3171825" cy="495300"/>
            <wp:effectExtent l="0" t="0" r="9525" b="0"/>
            <wp:docPr id="104" name="Рисунок 104" descr="http://kilyos.ee.bilkent.edu.tr/~microwave/programs/utilities/numeric1/Simpson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kilyos.ee.bilkent.edu.tr/~microwave/programs/utilities/numeric1/Simpson_files/image00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71825" cy="495300"/>
                    </a:xfrm>
                    <a:prstGeom prst="rect">
                      <a:avLst/>
                    </a:prstGeom>
                    <a:noFill/>
                    <a:ln>
                      <a:noFill/>
                    </a:ln>
                  </pic:spPr>
                </pic:pic>
              </a:graphicData>
            </a:graphic>
          </wp:inline>
        </w:drawing>
      </w:r>
      <w:r w:rsidRPr="009761B9">
        <w:rPr>
          <w:lang w:val="en-US"/>
        </w:rPr>
        <w:t> </w:t>
      </w:r>
      <w:proofErr w:type="gramStart"/>
      <w:r w:rsidRPr="009761B9">
        <w:rPr>
          <w:lang w:val="en-US"/>
        </w:rPr>
        <w:t>where</w:t>
      </w:r>
      <w:proofErr w:type="gramEnd"/>
      <w:r w:rsidRPr="009761B9">
        <w:rPr>
          <w:lang w:val="en-US"/>
        </w:rPr>
        <w:t> </w:t>
      </w:r>
      <w:r w:rsidRPr="009761B9">
        <w:rPr>
          <w:vertAlign w:val="subscript"/>
        </w:rPr>
        <w:drawing>
          <wp:inline distT="0" distB="0" distL="0" distR="0">
            <wp:extent cx="723900" cy="228600"/>
            <wp:effectExtent l="0" t="0" r="0" b="0"/>
            <wp:docPr id="103" name="Рисунок 103" descr="http://kilyos.ee.bilkent.edu.tr/~microwave/programs/utilities/numeric1/Simpson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kilyos.ee.bilkent.edu.tr/~microwave/programs/utilities/numeric1/Simpson_files/image008.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n=3 Simpson’s Three Eighths Rule</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vertAlign w:val="subscript"/>
        </w:rPr>
        <w:drawing>
          <wp:inline distT="0" distB="0" distL="0" distR="0">
            <wp:extent cx="3876675" cy="495300"/>
            <wp:effectExtent l="0" t="0" r="9525" b="0"/>
            <wp:docPr id="102" name="Рисунок 102" descr="http://kilyos.ee.bilkent.edu.tr/~microwave/programs/utilities/numeric1/Simpson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kilyos.ee.bilkent.edu.tr/~microwave/programs/utilities/numeric1/Simpson_files/image010.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76675" cy="495300"/>
                    </a:xfrm>
                    <a:prstGeom prst="rect">
                      <a:avLst/>
                    </a:prstGeom>
                    <a:noFill/>
                    <a:ln>
                      <a:noFill/>
                    </a:ln>
                  </pic:spPr>
                </pic:pic>
              </a:graphicData>
            </a:graphic>
          </wp:inline>
        </w:drawing>
      </w:r>
      <w:r w:rsidRPr="009761B9">
        <w:rPr>
          <w:lang w:val="en-US"/>
        </w:rPr>
        <w:t> </w:t>
      </w:r>
      <w:proofErr w:type="gramStart"/>
      <w:r w:rsidRPr="009761B9">
        <w:rPr>
          <w:lang w:val="en-US"/>
        </w:rPr>
        <w:t>where</w:t>
      </w:r>
      <w:proofErr w:type="gramEnd"/>
      <w:r w:rsidRPr="009761B9">
        <w:rPr>
          <w:lang w:val="en-US"/>
        </w:rPr>
        <w:t> </w:t>
      </w:r>
      <w:r w:rsidRPr="009761B9">
        <w:rPr>
          <w:vertAlign w:val="subscript"/>
        </w:rPr>
        <w:drawing>
          <wp:inline distT="0" distB="0" distL="0" distR="0">
            <wp:extent cx="714375" cy="228600"/>
            <wp:effectExtent l="0" t="0" r="9525" b="0"/>
            <wp:docPr id="101" name="Рисунок 101" descr="http://kilyos.ee.bilkent.edu.tr/~microwave/programs/utilities/numeric1/Simpson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kilyos.ee.bilkent.edu.tr/~microwave/programs/utilities/numeric1/Simpson_files/image012.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But here a piecewise approach in numerical analysis that uses low order Newton-Cotes given above will be explained. This technique is most often applied in practice.</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To generalize this technique, choose an even integer n. Subdivide the interval [</w:t>
      </w:r>
      <w:proofErr w:type="spellStart"/>
      <w:r w:rsidRPr="009761B9">
        <w:rPr>
          <w:lang w:val="en-US"/>
        </w:rPr>
        <w:t>a</w:t>
      </w:r>
      <w:proofErr w:type="gramStart"/>
      <w:r w:rsidRPr="009761B9">
        <w:rPr>
          <w:lang w:val="en-US"/>
        </w:rPr>
        <w:t>,b</w:t>
      </w:r>
      <w:proofErr w:type="spellEnd"/>
      <w:proofErr w:type="gramEnd"/>
      <w:r w:rsidRPr="009761B9">
        <w:rPr>
          <w:lang w:val="en-US"/>
        </w:rPr>
        <w:t>] into n subintervals and apply Simpson’s Rule (provided above) on each consecutive pair of intervals.</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With </w:t>
      </w:r>
      <w:r w:rsidRPr="009761B9">
        <w:rPr>
          <w:vertAlign w:val="subscript"/>
        </w:rPr>
        <w:drawing>
          <wp:inline distT="0" distB="0" distL="0" distR="0">
            <wp:extent cx="600075" cy="390525"/>
            <wp:effectExtent l="0" t="0" r="9525" b="9525"/>
            <wp:docPr id="100" name="Рисунок 100" descr="http://kilyos.ee.bilkent.edu.tr/~microwave/programs/utilities/numeric1/Simpson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kilyos.ee.bilkent.edu.tr/~microwave/programs/utilities/numeric1/Simpson_files/image014.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r w:rsidRPr="009761B9">
        <w:rPr>
          <w:lang w:val="en-US"/>
        </w:rPr>
        <w:t> and </w:t>
      </w:r>
      <w:r w:rsidRPr="009761B9">
        <w:rPr>
          <w:vertAlign w:val="subscript"/>
        </w:rPr>
        <w:drawing>
          <wp:inline distT="0" distB="0" distL="0" distR="0">
            <wp:extent cx="733425" cy="238125"/>
            <wp:effectExtent l="0" t="0" r="9525" b="9525"/>
            <wp:docPr id="99" name="Рисунок 99" descr="http://kilyos.ee.bilkent.edu.tr/~microwave/programs/utilities/numeric1/Simpson_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kilyos.ee.bilkent.edu.tr/~microwave/programs/utilities/numeric1/Simpson_files/image016.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sidRPr="009761B9">
        <w:rPr>
          <w:lang w:val="en-US"/>
        </w:rPr>
        <w:t>for each j = 0</w:t>
      </w:r>
      <w:proofErr w:type="gramStart"/>
      <w:r w:rsidRPr="009761B9">
        <w:rPr>
          <w:lang w:val="en-US"/>
        </w:rPr>
        <w:t>,1</w:t>
      </w:r>
      <w:proofErr w:type="gramEnd"/>
      <w:r w:rsidRPr="009761B9">
        <w:rPr>
          <w:lang w:val="en-US"/>
        </w:rPr>
        <w:t>,……,n, we have</w:t>
      </w:r>
    </w:p>
    <w:p w:rsidR="009761B9" w:rsidRPr="009761B9" w:rsidRDefault="009761B9" w:rsidP="009761B9">
      <w:pPr>
        <w:rPr>
          <w:lang w:val="en-US"/>
        </w:rPr>
      </w:pPr>
      <w:r w:rsidRPr="009761B9">
        <w:rPr>
          <w:lang w:val="en-US"/>
        </w:rPr>
        <w:t> </w:t>
      </w:r>
    </w:p>
    <w:p w:rsidR="009761B9" w:rsidRPr="009761B9" w:rsidRDefault="009761B9" w:rsidP="009761B9">
      <w:r w:rsidRPr="009761B9">
        <w:rPr>
          <w:vertAlign w:val="subscript"/>
        </w:rPr>
        <w:drawing>
          <wp:inline distT="0" distB="0" distL="0" distR="0">
            <wp:extent cx="4943475" cy="523875"/>
            <wp:effectExtent l="0" t="0" r="9525" b="9525"/>
            <wp:docPr id="98" name="Рисунок 98" descr="http://kilyos.ee.bilkent.edu.tr/~microwave/programs/utilities/numeric1/Simpson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kilyos.ee.bilkent.edu.tr/~microwave/programs/utilities/numeric1/Simpson_files/image018.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43475" cy="523875"/>
                    </a:xfrm>
                    <a:prstGeom prst="rect">
                      <a:avLst/>
                    </a:prstGeom>
                    <a:noFill/>
                    <a:ln>
                      <a:noFill/>
                    </a:ln>
                  </pic:spPr>
                </pic:pic>
              </a:graphicData>
            </a:graphic>
          </wp:inline>
        </w:drawing>
      </w:r>
    </w:p>
    <w:p w:rsidR="009761B9" w:rsidRPr="009761B9" w:rsidRDefault="009761B9" w:rsidP="009761B9">
      <w:pPr>
        <w:rPr>
          <w:lang w:val="en-US"/>
        </w:rPr>
      </w:pPr>
      <w:r w:rsidRPr="009761B9">
        <w:rPr>
          <w:vertAlign w:val="subscript"/>
          <w:lang w:val="en-US"/>
        </w:rPr>
        <w:t> </w:t>
      </w:r>
    </w:p>
    <w:p w:rsidR="009761B9" w:rsidRPr="009761B9" w:rsidRDefault="009761B9" w:rsidP="009761B9">
      <w:pPr>
        <w:rPr>
          <w:lang w:val="en-US"/>
        </w:rPr>
      </w:pPr>
      <w:proofErr w:type="gramStart"/>
      <w:r w:rsidRPr="009761B9">
        <w:rPr>
          <w:lang w:val="en-US"/>
        </w:rPr>
        <w:lastRenderedPageBreak/>
        <w:t>for</w:t>
      </w:r>
      <w:proofErr w:type="gramEnd"/>
      <w:r w:rsidRPr="009761B9">
        <w:rPr>
          <w:lang w:val="en-US"/>
        </w:rPr>
        <w:t xml:space="preserve"> some</w:t>
      </w:r>
      <w:r w:rsidRPr="009761B9">
        <w:rPr>
          <w:vertAlign w:val="subscript"/>
        </w:rPr>
        <w:drawing>
          <wp:inline distT="0" distB="0" distL="0" distR="0">
            <wp:extent cx="161925" cy="238125"/>
            <wp:effectExtent l="0" t="0" r="9525" b="9525"/>
            <wp:docPr id="97" name="Рисунок 97" descr="http://kilyos.ee.bilkent.edu.tr/~microwave/programs/utilities/numeric1/Simpson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kilyos.ee.bilkent.edu.tr/~microwave/programs/utilities/numeric1/Simpson_files/image020.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9761B9">
        <w:rPr>
          <w:lang w:val="en-US"/>
        </w:rPr>
        <w:t> with </w:t>
      </w:r>
      <w:r w:rsidRPr="009761B9">
        <w:rPr>
          <w:vertAlign w:val="subscript"/>
        </w:rPr>
        <w:drawing>
          <wp:inline distT="0" distB="0" distL="0" distR="0">
            <wp:extent cx="990600" cy="238125"/>
            <wp:effectExtent l="0" t="0" r="0" b="9525"/>
            <wp:docPr id="96" name="Рисунок 96" descr="http://kilyos.ee.bilkent.edu.tr/~microwave/programs/utilities/numeric1/Simpson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kilyos.ee.bilkent.edu.tr/~microwave/programs/utilities/numeric1/Simpson_files/image022.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90600" cy="238125"/>
                    </a:xfrm>
                    <a:prstGeom prst="rect">
                      <a:avLst/>
                    </a:prstGeom>
                    <a:noFill/>
                    <a:ln>
                      <a:noFill/>
                    </a:ln>
                  </pic:spPr>
                </pic:pic>
              </a:graphicData>
            </a:graphic>
          </wp:inline>
        </w:drawing>
      </w:r>
      <w:r w:rsidRPr="009761B9">
        <w:rPr>
          <w:lang w:val="en-US"/>
        </w:rPr>
        <w:t> provided that </w:t>
      </w:r>
      <w:r w:rsidRPr="009761B9">
        <w:rPr>
          <w:vertAlign w:val="subscript"/>
        </w:rPr>
        <w:drawing>
          <wp:inline distT="0" distB="0" distL="0" distR="0">
            <wp:extent cx="790575" cy="228600"/>
            <wp:effectExtent l="0" t="0" r="9525" b="0"/>
            <wp:docPr id="95" name="Рисунок 95" descr="http://kilyos.ee.bilkent.edu.tr/~microwave/programs/utilities/numeric1/Simpson_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kilyos.ee.bilkent.edu.tr/~microwave/programs/utilities/numeric1/Simpson_files/image024.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90575" cy="228600"/>
                    </a:xfrm>
                    <a:prstGeom prst="rect">
                      <a:avLst/>
                    </a:prstGeom>
                    <a:noFill/>
                    <a:ln>
                      <a:noFill/>
                    </a:ln>
                  </pic:spPr>
                </pic:pic>
              </a:graphicData>
            </a:graphic>
          </wp:inline>
        </w:drawing>
      </w:r>
      <w:r w:rsidRPr="009761B9">
        <w:rPr>
          <w:lang w:val="en-US"/>
        </w:rPr>
        <w:t>. Using the fact that for each j=1</w:t>
      </w:r>
      <w:proofErr w:type="gramStart"/>
      <w:r w:rsidRPr="009761B9">
        <w:rPr>
          <w:lang w:val="en-US"/>
        </w:rPr>
        <w:t>,2</w:t>
      </w:r>
      <w:proofErr w:type="gramEnd"/>
      <w:r w:rsidRPr="009761B9">
        <w:rPr>
          <w:lang w:val="en-US"/>
        </w:rPr>
        <w:t>,……,n/2-1, </w:t>
      </w:r>
      <w:r w:rsidRPr="009761B9">
        <w:rPr>
          <w:vertAlign w:val="subscript"/>
        </w:rPr>
        <w:drawing>
          <wp:inline distT="0" distB="0" distL="0" distR="0">
            <wp:extent cx="457200" cy="238125"/>
            <wp:effectExtent l="0" t="0" r="0" b="9525"/>
            <wp:docPr id="94" name="Рисунок 94" descr="http://kilyos.ee.bilkent.edu.tr/~microwave/programs/utilities/numeric1/Simpson_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kilyos.ee.bilkent.edu.tr/~microwave/programs/utilities/numeric1/Simpson_files/image02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9761B9">
        <w:rPr>
          <w:lang w:val="en-US"/>
        </w:rPr>
        <w:t> appears in the term corresponding to the interval </w:t>
      </w:r>
      <w:r w:rsidRPr="009761B9">
        <w:rPr>
          <w:vertAlign w:val="subscript"/>
        </w:rPr>
        <w:drawing>
          <wp:inline distT="0" distB="0" distL="0" distR="0">
            <wp:extent cx="685800" cy="238125"/>
            <wp:effectExtent l="0" t="0" r="0" b="9525"/>
            <wp:docPr id="93" name="Рисунок 93" descr="http://kilyos.ee.bilkent.edu.tr/~microwave/programs/utilities/numeric1/Simpson_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kilyos.ee.bilkent.edu.tr/~microwave/programs/utilities/numeric1/Simpson_files/image028.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r w:rsidRPr="009761B9">
        <w:rPr>
          <w:lang w:val="en-US"/>
        </w:rPr>
        <w:t> and also in the term corresponding to the interval </w:t>
      </w:r>
      <w:r w:rsidRPr="009761B9">
        <w:rPr>
          <w:vertAlign w:val="subscript"/>
        </w:rPr>
        <w:drawing>
          <wp:inline distT="0" distB="0" distL="0" distR="0">
            <wp:extent cx="685800" cy="238125"/>
            <wp:effectExtent l="0" t="0" r="0" b="9525"/>
            <wp:docPr id="92" name="Рисунок 92" descr="http://kilyos.ee.bilkent.edu.tr/~microwave/programs/utilities/numeric1/Simpson_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kilyos.ee.bilkent.edu.tr/~microwave/programs/utilities/numeric1/Simpson_files/image030.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r w:rsidRPr="009761B9">
        <w:rPr>
          <w:lang w:val="en-US"/>
        </w:rPr>
        <w:t>,this reduces to</w:t>
      </w:r>
    </w:p>
    <w:p w:rsidR="009761B9" w:rsidRPr="009761B9" w:rsidRDefault="009761B9" w:rsidP="009761B9">
      <w:pPr>
        <w:rPr>
          <w:lang w:val="en-US"/>
        </w:rPr>
      </w:pPr>
      <w:r w:rsidRPr="009761B9">
        <w:rPr>
          <w:lang w:val="en-US"/>
        </w:rPr>
        <w:t> </w:t>
      </w:r>
    </w:p>
    <w:p w:rsidR="009761B9" w:rsidRPr="009761B9" w:rsidRDefault="009761B9" w:rsidP="009761B9">
      <w:r w:rsidRPr="009761B9">
        <w:rPr>
          <w:vertAlign w:val="subscript"/>
        </w:rPr>
        <w:drawing>
          <wp:inline distT="0" distB="0" distL="0" distR="0">
            <wp:extent cx="4648200" cy="485775"/>
            <wp:effectExtent l="0" t="0" r="0" b="9525"/>
            <wp:docPr id="91" name="Рисунок 91" descr="http://kilyos.ee.bilkent.edu.tr/~microwave/programs/utilities/numeric1/Simpson_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kilyos.ee.bilkent.edu.tr/~microwave/programs/utilities/numeric1/Simpson_files/image032.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48200" cy="485775"/>
                    </a:xfrm>
                    <a:prstGeom prst="rect">
                      <a:avLst/>
                    </a:prstGeom>
                    <a:noFill/>
                    <a:ln>
                      <a:noFill/>
                    </a:ln>
                  </pic:spPr>
                </pic:pic>
              </a:graphicData>
            </a:graphic>
          </wp:inline>
        </w:drawing>
      </w:r>
    </w:p>
    <w:p w:rsidR="009761B9" w:rsidRPr="009761B9" w:rsidRDefault="009761B9" w:rsidP="009761B9">
      <w:pPr>
        <w:rPr>
          <w:lang w:val="en-US"/>
        </w:rPr>
      </w:pPr>
      <w:r w:rsidRPr="009761B9">
        <w:rPr>
          <w:lang w:val="en-US"/>
        </w:rPr>
        <w:t> </w:t>
      </w:r>
    </w:p>
    <w:p w:rsidR="009761B9" w:rsidRPr="009761B9" w:rsidRDefault="009761B9" w:rsidP="009761B9">
      <w:pPr>
        <w:rPr>
          <w:lang w:val="en-US"/>
        </w:rPr>
      </w:pPr>
      <w:proofErr w:type="gramStart"/>
      <w:r w:rsidRPr="009761B9">
        <w:rPr>
          <w:lang w:val="en-US"/>
        </w:rPr>
        <w:t>where</w:t>
      </w:r>
      <w:proofErr w:type="gramEnd"/>
      <w:r w:rsidRPr="009761B9">
        <w:rPr>
          <w:lang w:val="en-US"/>
        </w:rPr>
        <w:t xml:space="preserve"> the last term is the error term. By the Intermediate Theorem this error term can be written as</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vertAlign w:val="subscript"/>
        </w:rPr>
        <w:drawing>
          <wp:inline distT="0" distB="0" distL="0" distR="0">
            <wp:extent cx="1685925" cy="390525"/>
            <wp:effectExtent l="0" t="0" r="9525" b="9525"/>
            <wp:docPr id="90" name="Рисунок 90" descr="http://kilyos.ee.bilkent.edu.tr/~microwave/programs/utilities/numeric1/Simpson_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kilyos.ee.bilkent.edu.tr/~microwave/programs/utilities/numeric1/Simpson_files/image034.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inline>
        </w:drawing>
      </w:r>
      <w:r w:rsidRPr="009761B9">
        <w:rPr>
          <w:lang w:val="en-US"/>
        </w:rPr>
        <w:t> </w:t>
      </w:r>
      <w:proofErr w:type="gramStart"/>
      <w:r w:rsidRPr="009761B9">
        <w:rPr>
          <w:lang w:val="en-US"/>
        </w:rPr>
        <w:t>where </w:t>
      </w:r>
      <w:proofErr w:type="gramEnd"/>
      <w:r w:rsidRPr="009761B9">
        <w:rPr>
          <w:vertAlign w:val="subscript"/>
        </w:rPr>
        <w:drawing>
          <wp:inline distT="0" distB="0" distL="0" distR="0">
            <wp:extent cx="619125" cy="200025"/>
            <wp:effectExtent l="0" t="0" r="9525" b="9525"/>
            <wp:docPr id="89" name="Рисунок 89" descr="http://kilyos.ee.bilkent.edu.tr/~microwave/programs/utilities/numeric1/Simpson_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kilyos.ee.bilkent.edu.tr/~microwave/programs/utilities/numeric1/Simpson_files/image036.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r w:rsidRPr="009761B9">
        <w:rPr>
          <w:lang w:val="en-US"/>
        </w:rPr>
        <w:t>.</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These derivations produce the following result</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w:t>
      </w:r>
      <w:proofErr w:type="gramStart"/>
      <w:r w:rsidRPr="009761B9">
        <w:rPr>
          <w:lang w:val="en-US"/>
        </w:rPr>
        <w:t>Let </w:t>
      </w:r>
      <w:proofErr w:type="gramEnd"/>
      <w:r w:rsidRPr="009761B9">
        <w:rPr>
          <w:vertAlign w:val="subscript"/>
        </w:rPr>
        <w:drawing>
          <wp:inline distT="0" distB="0" distL="0" distR="0">
            <wp:extent cx="790575" cy="228600"/>
            <wp:effectExtent l="0" t="0" r="9525" b="0"/>
            <wp:docPr id="88" name="Рисунок 88" descr="http://kilyos.ee.bilkent.edu.tr/~microwave/programs/utilities/numeric1/Simpson_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kilyos.ee.bilkent.edu.tr/~microwave/programs/utilities/numeric1/Simpson_files/image037.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90575" cy="228600"/>
                    </a:xfrm>
                    <a:prstGeom prst="rect">
                      <a:avLst/>
                    </a:prstGeom>
                    <a:noFill/>
                    <a:ln>
                      <a:noFill/>
                    </a:ln>
                  </pic:spPr>
                </pic:pic>
              </a:graphicData>
            </a:graphic>
          </wp:inline>
        </w:drawing>
      </w:r>
      <w:r w:rsidRPr="009761B9">
        <w:rPr>
          <w:lang w:val="en-US"/>
        </w:rPr>
        <w:t>, n be even, </w:t>
      </w:r>
      <w:r w:rsidRPr="009761B9">
        <w:rPr>
          <w:vertAlign w:val="subscript"/>
        </w:rPr>
        <w:drawing>
          <wp:inline distT="0" distB="0" distL="0" distR="0">
            <wp:extent cx="600075" cy="390525"/>
            <wp:effectExtent l="0" t="0" r="9525" b="9525"/>
            <wp:docPr id="87" name="Рисунок 87" descr="http://kilyos.ee.bilkent.edu.tr/~microwave/programs/utilities/numeric1/Simpson_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kilyos.ee.bilkent.edu.tr/~microwave/programs/utilities/numeric1/Simpson_files/image038.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r w:rsidRPr="009761B9">
        <w:rPr>
          <w:lang w:val="en-US"/>
        </w:rPr>
        <w:t> and </w:t>
      </w:r>
      <w:r w:rsidRPr="009761B9">
        <w:rPr>
          <w:vertAlign w:val="subscript"/>
        </w:rPr>
        <w:drawing>
          <wp:inline distT="0" distB="0" distL="0" distR="0">
            <wp:extent cx="733425" cy="238125"/>
            <wp:effectExtent l="0" t="0" r="9525" b="9525"/>
            <wp:docPr id="86" name="Рисунок 86" descr="http://kilyos.ee.bilkent.edu.tr/~microwave/programs/utilities/numeric1/Simpson_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kilyos.ee.bilkent.edu.tr/~microwave/programs/utilities/numeric1/Simpson_files/image039.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sidRPr="009761B9">
        <w:rPr>
          <w:lang w:val="en-US"/>
        </w:rPr>
        <w:t>for each j = 0,1,……,n. There exists a</w:t>
      </w:r>
      <w:proofErr w:type="gramStart"/>
      <w:r w:rsidRPr="009761B9">
        <w:rPr>
          <w:lang w:val="en-US"/>
        </w:rPr>
        <w:t>  </w:t>
      </w:r>
      <w:proofErr w:type="gramEnd"/>
      <w:r w:rsidRPr="009761B9">
        <w:rPr>
          <w:vertAlign w:val="subscript"/>
        </w:rPr>
        <w:drawing>
          <wp:inline distT="0" distB="0" distL="0" distR="0">
            <wp:extent cx="619125" cy="200025"/>
            <wp:effectExtent l="0" t="0" r="9525" b="9525"/>
            <wp:docPr id="85" name="Рисунок 85" descr="http://kilyos.ee.bilkent.edu.tr/~microwave/programs/utilities/numeric1/Simpson_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kilyos.ee.bilkent.edu.tr/~microwave/programs/utilities/numeric1/Simpson_files/image041.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r w:rsidRPr="009761B9">
        <w:rPr>
          <w:lang w:val="en-US"/>
        </w:rPr>
        <w:t>for which the Composite Simpson’s rule for n subintervals can be written with its error term as</w:t>
      </w:r>
    </w:p>
    <w:p w:rsidR="009761B9" w:rsidRPr="009761B9" w:rsidRDefault="009761B9" w:rsidP="009761B9">
      <w:pPr>
        <w:rPr>
          <w:lang w:val="en-US"/>
        </w:rPr>
      </w:pPr>
      <w:r w:rsidRPr="009761B9">
        <w:rPr>
          <w:lang w:val="en-US"/>
        </w:rPr>
        <w:t> </w:t>
      </w:r>
    </w:p>
    <w:p w:rsidR="009761B9" w:rsidRPr="009761B9" w:rsidRDefault="009761B9" w:rsidP="009761B9">
      <w:r w:rsidRPr="009761B9">
        <w:rPr>
          <w:vertAlign w:val="subscript"/>
        </w:rPr>
        <w:drawing>
          <wp:inline distT="0" distB="0" distL="0" distR="0">
            <wp:extent cx="4562475" cy="485775"/>
            <wp:effectExtent l="0" t="0" r="9525" b="9525"/>
            <wp:docPr id="84" name="Рисунок 84" descr="http://kilyos.ee.bilkent.edu.tr/~microwave/programs/utilities/numeric1/Simpson_file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kilyos.ee.bilkent.edu.tr/~microwave/programs/utilities/numeric1/Simpson_files/image043.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62475" cy="485775"/>
                    </a:xfrm>
                    <a:prstGeom prst="rect">
                      <a:avLst/>
                    </a:prstGeom>
                    <a:noFill/>
                    <a:ln>
                      <a:noFill/>
                    </a:ln>
                  </pic:spPr>
                </pic:pic>
              </a:graphicData>
            </a:graphic>
          </wp:inline>
        </w:drawing>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The following algorithm uses the above expression to approximate the value of integral given on the left side of this expression.</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xml:space="preserve">INPUT endpoints </w:t>
      </w:r>
      <w:proofErr w:type="spellStart"/>
      <w:r w:rsidRPr="009761B9">
        <w:rPr>
          <w:lang w:val="en-US"/>
        </w:rPr>
        <w:t>a</w:t>
      </w:r>
      <w:proofErr w:type="gramStart"/>
      <w:r w:rsidRPr="009761B9">
        <w:rPr>
          <w:lang w:val="en-US"/>
        </w:rPr>
        <w:t>,b</w:t>
      </w:r>
      <w:proofErr w:type="spellEnd"/>
      <w:proofErr w:type="gramEnd"/>
      <w:r w:rsidRPr="009761B9">
        <w:rPr>
          <w:lang w:val="en-US"/>
        </w:rPr>
        <w:t>; even positive integer n.</w:t>
      </w:r>
    </w:p>
    <w:p w:rsidR="009761B9" w:rsidRPr="009761B9" w:rsidRDefault="009761B9" w:rsidP="009761B9">
      <w:pPr>
        <w:rPr>
          <w:lang w:val="en-US"/>
        </w:rPr>
      </w:pPr>
      <w:proofErr w:type="gramStart"/>
      <w:r w:rsidRPr="009761B9">
        <w:rPr>
          <w:lang w:val="en-US"/>
        </w:rPr>
        <w:t>OUTPUT approximation XI to the given integral.</w:t>
      </w:r>
      <w:proofErr w:type="gramEnd"/>
    </w:p>
    <w:p w:rsidR="009761B9" w:rsidRPr="009761B9" w:rsidRDefault="009761B9" w:rsidP="009761B9">
      <w:pPr>
        <w:rPr>
          <w:lang w:val="en-US"/>
        </w:rPr>
      </w:pPr>
      <w:r w:rsidRPr="009761B9">
        <w:rPr>
          <w:i/>
          <w:iCs/>
          <w:lang w:val="en-US"/>
        </w:rPr>
        <w:t>Step 1: </w:t>
      </w:r>
      <w:r w:rsidRPr="009761B9">
        <w:rPr>
          <w:lang w:val="en-US"/>
        </w:rPr>
        <w:t>Set </w:t>
      </w:r>
      <w:r w:rsidRPr="009761B9">
        <w:rPr>
          <w:vertAlign w:val="subscript"/>
        </w:rPr>
        <w:drawing>
          <wp:inline distT="0" distB="0" distL="0" distR="0">
            <wp:extent cx="600075" cy="390525"/>
            <wp:effectExtent l="0" t="0" r="9525" b="9525"/>
            <wp:docPr id="83" name="Рисунок 83" descr="http://kilyos.ee.bilkent.edu.tr/~microwave/programs/utilities/numeric1/Simpson_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kilyos.ee.bilkent.edu.tr/~microwave/programs/utilities/numeric1/Simpson_files/image044.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r w:rsidRPr="009761B9">
        <w:rPr>
          <w:lang w:val="en-US"/>
        </w:rPr>
        <w:t> </w:t>
      </w:r>
    </w:p>
    <w:p w:rsidR="009761B9" w:rsidRPr="009761B9" w:rsidRDefault="009761B9" w:rsidP="009761B9">
      <w:pPr>
        <w:rPr>
          <w:lang w:val="en-US"/>
        </w:rPr>
      </w:pPr>
      <w:r w:rsidRPr="009761B9">
        <w:rPr>
          <w:i/>
          <w:iCs/>
          <w:lang w:val="en-US"/>
        </w:rPr>
        <w:t>Step 2: </w:t>
      </w:r>
      <w:r w:rsidRPr="009761B9">
        <w:rPr>
          <w:lang w:val="en-US"/>
        </w:rPr>
        <w:t>Set XI0=</w:t>
      </w:r>
      <w:proofErr w:type="gramStart"/>
      <w:r w:rsidRPr="009761B9">
        <w:rPr>
          <w:lang w:val="en-US"/>
        </w:rPr>
        <w:t>f(</w:t>
      </w:r>
      <w:proofErr w:type="gramEnd"/>
      <w:r w:rsidRPr="009761B9">
        <w:rPr>
          <w:lang w:val="en-US"/>
        </w:rPr>
        <w:t>a)+f(b)</w:t>
      </w:r>
    </w:p>
    <w:p w:rsidR="009761B9" w:rsidRPr="009761B9" w:rsidRDefault="009761B9" w:rsidP="009761B9">
      <w:pPr>
        <w:rPr>
          <w:lang w:val="en-US"/>
        </w:rPr>
      </w:pPr>
      <w:r w:rsidRPr="009761B9">
        <w:rPr>
          <w:lang w:val="en-US"/>
        </w:rPr>
        <w:lastRenderedPageBreak/>
        <w:t>                 XI1=0;   </w:t>
      </w:r>
      <w:r w:rsidRPr="009761B9">
        <w:rPr>
          <w:i/>
          <w:iCs/>
          <w:lang w:val="en-US"/>
        </w:rPr>
        <w:t xml:space="preserve">(Summation </w:t>
      </w:r>
      <w:proofErr w:type="gramStart"/>
      <w:r w:rsidRPr="009761B9">
        <w:rPr>
          <w:i/>
          <w:iCs/>
          <w:lang w:val="en-US"/>
        </w:rPr>
        <w:t>of </w:t>
      </w:r>
      <w:proofErr w:type="gramEnd"/>
      <w:r w:rsidRPr="009761B9">
        <w:rPr>
          <w:vertAlign w:val="subscript"/>
        </w:rPr>
        <w:drawing>
          <wp:inline distT="0" distB="0" distL="0" distR="0">
            <wp:extent cx="523875" cy="228600"/>
            <wp:effectExtent l="0" t="0" r="0" b="0"/>
            <wp:docPr id="82" name="Рисунок 82" descr="http://kilyos.ee.bilkent.edu.tr/~microwave/programs/utilities/numeric1/Simpson_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kilyos.ee.bilkent.edu.tr/~microwave/programs/utilities/numeric1/Simpson_files/image046.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9761B9">
        <w:rPr>
          <w:i/>
          <w:iCs/>
          <w:lang w:val="en-US"/>
        </w:rPr>
        <w:t>)</w:t>
      </w:r>
    </w:p>
    <w:p w:rsidR="009761B9" w:rsidRPr="009761B9" w:rsidRDefault="009761B9" w:rsidP="009761B9">
      <w:pPr>
        <w:rPr>
          <w:lang w:val="en-US"/>
        </w:rPr>
      </w:pPr>
      <w:r w:rsidRPr="009761B9">
        <w:rPr>
          <w:lang w:val="en-US"/>
        </w:rPr>
        <w:t>                 XI2=0.   </w:t>
      </w:r>
      <w:r w:rsidRPr="009761B9">
        <w:rPr>
          <w:i/>
          <w:iCs/>
          <w:lang w:val="en-US"/>
        </w:rPr>
        <w:t xml:space="preserve">(Summation </w:t>
      </w:r>
      <w:proofErr w:type="gramStart"/>
      <w:r w:rsidRPr="009761B9">
        <w:rPr>
          <w:i/>
          <w:iCs/>
          <w:lang w:val="en-US"/>
        </w:rPr>
        <w:t>of </w:t>
      </w:r>
      <w:proofErr w:type="gramEnd"/>
      <w:r w:rsidRPr="009761B9">
        <w:rPr>
          <w:vertAlign w:val="subscript"/>
        </w:rPr>
        <w:drawing>
          <wp:inline distT="0" distB="0" distL="0" distR="0">
            <wp:extent cx="447675" cy="228600"/>
            <wp:effectExtent l="0" t="0" r="0" b="0"/>
            <wp:docPr id="81" name="Рисунок 81" descr="http://kilyos.ee.bilkent.edu.tr/~microwave/programs/utilities/numeric1/Simpson_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kilyos.ee.bilkent.edu.tr/~microwave/programs/utilities/numeric1/Simpson_files/image048.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9761B9">
        <w:rPr>
          <w:i/>
          <w:iCs/>
          <w:lang w:val="en-US"/>
        </w:rPr>
        <w:t>)</w:t>
      </w:r>
    </w:p>
    <w:p w:rsidR="009761B9" w:rsidRPr="009761B9" w:rsidRDefault="009761B9" w:rsidP="009761B9">
      <w:pPr>
        <w:rPr>
          <w:lang w:val="en-US"/>
        </w:rPr>
      </w:pPr>
      <w:r w:rsidRPr="009761B9">
        <w:rPr>
          <w:i/>
          <w:iCs/>
          <w:lang w:val="en-US"/>
        </w:rPr>
        <w:t>Step 3:</w:t>
      </w:r>
      <w:r w:rsidRPr="009761B9">
        <w:rPr>
          <w:lang w:val="en-US"/>
        </w:rPr>
        <w:t> For i=1</w:t>
      </w:r>
      <w:proofErr w:type="gramStart"/>
      <w:r w:rsidRPr="009761B9">
        <w:rPr>
          <w:lang w:val="en-US"/>
        </w:rPr>
        <w:t>,2</w:t>
      </w:r>
      <w:proofErr w:type="gramEnd"/>
      <w:r w:rsidRPr="009761B9">
        <w:rPr>
          <w:lang w:val="en-US"/>
        </w:rPr>
        <w:t>,……,n-1 do Steps 4 and 5</w:t>
      </w:r>
    </w:p>
    <w:p w:rsidR="009761B9" w:rsidRPr="009761B9" w:rsidRDefault="009761B9" w:rsidP="009761B9">
      <w:pPr>
        <w:rPr>
          <w:lang w:val="en-US"/>
        </w:rPr>
      </w:pPr>
      <w:r w:rsidRPr="009761B9">
        <w:rPr>
          <w:i/>
          <w:iCs/>
          <w:lang w:val="en-US"/>
        </w:rPr>
        <w:t>Step 4</w:t>
      </w:r>
      <w:proofErr w:type="gramStart"/>
      <w:r w:rsidRPr="009761B9">
        <w:rPr>
          <w:i/>
          <w:iCs/>
          <w:lang w:val="en-US"/>
        </w:rPr>
        <w:t>:</w:t>
      </w:r>
      <w:r w:rsidRPr="009761B9">
        <w:rPr>
          <w:lang w:val="en-US"/>
        </w:rPr>
        <w:t>Set</w:t>
      </w:r>
      <w:proofErr w:type="gramEnd"/>
      <w:r w:rsidRPr="009761B9">
        <w:rPr>
          <w:lang w:val="en-US"/>
        </w:rPr>
        <w:t xml:space="preserve"> X=</w:t>
      </w:r>
      <w:proofErr w:type="spellStart"/>
      <w:r w:rsidRPr="009761B9">
        <w:rPr>
          <w:lang w:val="en-US"/>
        </w:rPr>
        <w:t>a+jh</w:t>
      </w:r>
      <w:proofErr w:type="spellEnd"/>
    </w:p>
    <w:p w:rsidR="009761B9" w:rsidRPr="009761B9" w:rsidRDefault="009761B9" w:rsidP="009761B9">
      <w:pPr>
        <w:rPr>
          <w:lang w:val="en-US"/>
        </w:rPr>
      </w:pPr>
      <w:r w:rsidRPr="009761B9">
        <w:rPr>
          <w:i/>
          <w:iCs/>
          <w:lang w:val="en-US"/>
        </w:rPr>
        <w:t>Step 5:</w:t>
      </w:r>
      <w:r w:rsidRPr="009761B9">
        <w:rPr>
          <w:lang w:val="en-US"/>
        </w:rPr>
        <w:t xml:space="preserve"> If i </w:t>
      </w:r>
      <w:proofErr w:type="gramStart"/>
      <w:r w:rsidRPr="009761B9">
        <w:rPr>
          <w:lang w:val="en-US"/>
        </w:rPr>
        <w:t>is</w:t>
      </w:r>
      <w:proofErr w:type="gramEnd"/>
      <w:r w:rsidRPr="009761B9">
        <w:rPr>
          <w:lang w:val="en-US"/>
        </w:rPr>
        <w:t xml:space="preserve"> even then set XI2=XI2+f(X)</w:t>
      </w:r>
    </w:p>
    <w:p w:rsidR="009761B9" w:rsidRPr="009761B9" w:rsidRDefault="009761B9" w:rsidP="009761B9">
      <w:pPr>
        <w:rPr>
          <w:lang w:val="en-US"/>
        </w:rPr>
      </w:pPr>
      <w:r w:rsidRPr="009761B9">
        <w:rPr>
          <w:lang w:val="en-US"/>
        </w:rPr>
        <w:t>                                     </w:t>
      </w:r>
      <w:proofErr w:type="gramStart"/>
      <w:r w:rsidRPr="009761B9">
        <w:rPr>
          <w:lang w:val="en-US"/>
        </w:rPr>
        <w:t>else</w:t>
      </w:r>
      <w:proofErr w:type="gramEnd"/>
      <w:r w:rsidRPr="009761B9">
        <w:rPr>
          <w:lang w:val="en-US"/>
        </w:rPr>
        <w:t xml:space="preserve"> set XI1=XI1+f(X).</w:t>
      </w:r>
    </w:p>
    <w:p w:rsidR="009761B9" w:rsidRPr="009761B9" w:rsidRDefault="009761B9" w:rsidP="009761B9">
      <w:pPr>
        <w:rPr>
          <w:lang w:val="en-US"/>
        </w:rPr>
      </w:pPr>
      <w:r w:rsidRPr="009761B9">
        <w:rPr>
          <w:i/>
          <w:iCs/>
          <w:lang w:val="en-US"/>
        </w:rPr>
        <w:t>Step 6:</w:t>
      </w:r>
      <w:r w:rsidRPr="009761B9">
        <w:rPr>
          <w:lang w:val="en-US"/>
        </w:rPr>
        <w:t> Set XI=</w:t>
      </w:r>
      <w:proofErr w:type="gramStart"/>
      <w:r w:rsidRPr="009761B9">
        <w:rPr>
          <w:lang w:val="en-US"/>
        </w:rPr>
        <w:t>h(</w:t>
      </w:r>
      <w:proofErr w:type="gramEnd"/>
      <w:r w:rsidRPr="009761B9">
        <w:rPr>
          <w:lang w:val="en-US"/>
        </w:rPr>
        <w:t>XI0+2XI2+4XI1)/3.</w:t>
      </w:r>
    </w:p>
    <w:p w:rsidR="009761B9" w:rsidRPr="009761B9" w:rsidRDefault="009761B9" w:rsidP="009761B9">
      <w:pPr>
        <w:rPr>
          <w:lang w:val="en-US"/>
        </w:rPr>
      </w:pPr>
      <w:r w:rsidRPr="009761B9">
        <w:rPr>
          <w:i/>
          <w:iCs/>
          <w:lang w:val="en-US"/>
        </w:rPr>
        <w:t>Step 7:</w:t>
      </w:r>
      <w:r w:rsidRPr="009761B9">
        <w:rPr>
          <w:lang w:val="en-US"/>
        </w:rPr>
        <w:t> </w:t>
      </w:r>
      <w:proofErr w:type="gramStart"/>
      <w:r w:rsidRPr="009761B9">
        <w:rPr>
          <w:lang w:val="en-US"/>
        </w:rPr>
        <w:t>OUTPUT</w:t>
      </w:r>
      <w:r w:rsidRPr="009761B9">
        <w:rPr>
          <w:i/>
          <w:iCs/>
          <w:lang w:val="en-US"/>
        </w:rPr>
        <w:t>(</w:t>
      </w:r>
      <w:proofErr w:type="gramEnd"/>
      <w:r w:rsidRPr="009761B9">
        <w:rPr>
          <w:i/>
          <w:iCs/>
          <w:lang w:val="en-US"/>
        </w:rPr>
        <w:t>XI);</w:t>
      </w:r>
    </w:p>
    <w:p w:rsidR="009761B9" w:rsidRPr="009761B9" w:rsidRDefault="009761B9" w:rsidP="009761B9">
      <w:pPr>
        <w:rPr>
          <w:lang w:val="en-US"/>
        </w:rPr>
      </w:pPr>
      <w:r w:rsidRPr="009761B9">
        <w:rPr>
          <w:i/>
          <w:iCs/>
          <w:lang w:val="en-US"/>
        </w:rPr>
        <w:t>          </w:t>
      </w:r>
      <w:r w:rsidRPr="009761B9">
        <w:rPr>
          <w:lang w:val="en-US"/>
        </w:rPr>
        <w:t>STOP.</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This procedure can be applied to lower order formulas. Composite Trapezoidal Rule is an example for this. You can see this if you click on the Info Button when the Trapezoidal Rule is checked.</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proofErr w:type="gramStart"/>
      <w:r w:rsidRPr="009761B9">
        <w:rPr>
          <w:b/>
          <w:bCs/>
          <w:lang w:val="en-US"/>
        </w:rPr>
        <w:t>2.Adaptive</w:t>
      </w:r>
      <w:proofErr w:type="gramEnd"/>
      <w:r w:rsidRPr="009761B9">
        <w:rPr>
          <w:b/>
          <w:bCs/>
          <w:lang w:val="en-US"/>
        </w:rPr>
        <w:t xml:space="preserve"> Quadrature</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xml:space="preserve">           The composite formulas require the use of equally spaced nodes. For many problems this is not an important restriction, but it is an inappropriate when integrating a function on an interval that contains both regions with large functional variations and regions with small functional variation. If the approximation error is to be evenly distributed, a smaller step size is required for large variation regions than for those with less variation. An efficient technique for this type problem can distinguish the amount of functional variation and adapt the step size to the varying requirements of the problem. These methods are known as Adaptive </w:t>
      </w:r>
      <w:proofErr w:type="spellStart"/>
      <w:r w:rsidRPr="009761B9">
        <w:rPr>
          <w:lang w:val="en-US"/>
        </w:rPr>
        <w:t>Quadratures</w:t>
      </w:r>
      <w:proofErr w:type="spellEnd"/>
      <w:r w:rsidRPr="009761B9">
        <w:rPr>
          <w:lang w:val="en-US"/>
        </w:rPr>
        <w:t xml:space="preserve"> Methods. These methods can be applied to any composite rules with </w:t>
      </w:r>
      <w:proofErr w:type="spellStart"/>
      <w:r w:rsidRPr="009761B9">
        <w:rPr>
          <w:lang w:val="en-US"/>
        </w:rPr>
        <w:t>succes</w:t>
      </w:r>
      <w:proofErr w:type="spellEnd"/>
      <w:r w:rsidRPr="009761B9">
        <w:rPr>
          <w:lang w:val="en-US"/>
        </w:rPr>
        <w:t xml:space="preserve">. In our program we use these techniques for Trapezoidal and Simpson Rules and Gaussian </w:t>
      </w:r>
      <w:proofErr w:type="spellStart"/>
      <w:r w:rsidRPr="009761B9">
        <w:rPr>
          <w:lang w:val="en-US"/>
        </w:rPr>
        <w:t>Quadratures</w:t>
      </w:r>
      <w:proofErr w:type="spellEnd"/>
      <w:r w:rsidRPr="009761B9">
        <w:rPr>
          <w:lang w:val="en-US"/>
        </w:rPr>
        <w:t>.</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The technique we use can be explained as follows:</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xml:space="preserve">          The sum of the approximation on the </w:t>
      </w:r>
      <w:proofErr w:type="spellStart"/>
      <w:r w:rsidRPr="009761B9">
        <w:rPr>
          <w:lang w:val="en-US"/>
        </w:rPr>
        <w:t>sunintervals</w:t>
      </w:r>
      <w:proofErr w:type="spellEnd"/>
      <w:r w:rsidRPr="009761B9">
        <w:rPr>
          <w:lang w:val="en-US"/>
        </w:rPr>
        <w:t xml:space="preserve"> approximates the value of the integral on the whole integral. If the approximation on one of the subintervals fails to be within the tolerance epsilon/2, that subinterval is itself subdivided and its two subintervals analyzed to determine if the approximation on each subinterval is accurate within epsilon/4. This halving procedure is continued until each portion is within the required tolerance. Although problems can be constructed for which this tolerance will never be met but </w:t>
      </w:r>
      <w:proofErr w:type="gramStart"/>
      <w:r w:rsidRPr="009761B9">
        <w:rPr>
          <w:lang w:val="en-US"/>
        </w:rPr>
        <w:t>the this</w:t>
      </w:r>
      <w:proofErr w:type="gramEnd"/>
      <w:r w:rsidRPr="009761B9">
        <w:rPr>
          <w:lang w:val="en-US"/>
        </w:rPr>
        <w:t xml:space="preserve"> technique is successful for most of the problems, because each subdivision </w:t>
      </w:r>
      <w:r w:rsidRPr="009761B9">
        <w:rPr>
          <w:lang w:val="en-US"/>
        </w:rPr>
        <w:lastRenderedPageBreak/>
        <w:t>typically increases the accuracy of the approximation by a factor of 15 while requiring an increased accuracy factor of only 2.</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t>3. Numerical Results and Conclusions</w:t>
      </w:r>
    </w:p>
    <w:p w:rsidR="009761B9" w:rsidRPr="009761B9" w:rsidRDefault="009761B9" w:rsidP="009761B9">
      <w:pPr>
        <w:rPr>
          <w:lang w:val="en-US"/>
        </w:rPr>
      </w:pPr>
      <w:r w:rsidRPr="009761B9">
        <w:rPr>
          <w:b/>
          <w:bCs/>
          <w:lang w:val="en-US"/>
        </w:rPr>
        <w:t> </w:t>
      </w:r>
    </w:p>
    <w:p w:rsidR="009761B9" w:rsidRPr="009761B9" w:rsidRDefault="009761B9" w:rsidP="009761B9">
      <w:pPr>
        <w:rPr>
          <w:lang w:val="en-US"/>
        </w:rPr>
      </w:pPr>
      <w:r w:rsidRPr="009761B9">
        <w:rPr>
          <w:b/>
          <w:bCs/>
          <w:lang w:val="en-US"/>
        </w:rPr>
        <w:t>            </w:t>
      </w:r>
      <w:proofErr w:type="gramStart"/>
      <w:r w:rsidRPr="009761B9">
        <w:rPr>
          <w:b/>
          <w:bCs/>
          <w:lang w:val="en-US"/>
        </w:rPr>
        <w:t>f(</w:t>
      </w:r>
      <w:proofErr w:type="gramEnd"/>
      <w:r w:rsidRPr="009761B9">
        <w:rPr>
          <w:b/>
          <w:bCs/>
          <w:lang w:val="en-US"/>
        </w:rPr>
        <w:t>x)=sin(x) on the interval [0,p]</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The following figure is plot of this function on the provided interval.</w:t>
      </w:r>
    </w:p>
    <w:p w:rsidR="009761B9" w:rsidRPr="009761B9" w:rsidRDefault="009761B9" w:rsidP="009761B9">
      <w:pPr>
        <w:rPr>
          <w:lang w:val="en-US"/>
        </w:rPr>
      </w:pPr>
      <w:r w:rsidRPr="009761B9">
        <w:rPr>
          <w:lang w:val="en-US"/>
        </w:rPr>
        <w:t> </w:t>
      </w:r>
    </w:p>
    <w:p w:rsidR="009761B9" w:rsidRPr="009761B9" w:rsidRDefault="009761B9" w:rsidP="009761B9">
      <w:r w:rsidRPr="009761B9">
        <w:drawing>
          <wp:inline distT="0" distB="0" distL="0" distR="0">
            <wp:extent cx="3590925" cy="2695575"/>
            <wp:effectExtent l="0" t="0" r="9525" b="9525"/>
            <wp:docPr id="80" name="Рисунок 80" descr="http://kilyos.ee.bilkent.edu.tr/~microwave/programs/utilities/numeric1/Simpson_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kilyos.ee.bilkent.edu.tr/~microwave/programs/utilities/numeric1/Simpson_files/image050.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rsidR="009761B9" w:rsidRPr="009761B9" w:rsidRDefault="009761B9" w:rsidP="009761B9">
      <w:pPr>
        <w:rPr>
          <w:lang w:val="en-US"/>
        </w:rPr>
      </w:pPr>
      <w:r w:rsidRPr="009761B9">
        <w:rPr>
          <w:b/>
          <w:bCs/>
          <w:lang w:val="en-US"/>
        </w:rPr>
        <w:t>Figure.1:</w:t>
      </w:r>
      <w:r w:rsidRPr="009761B9">
        <w:rPr>
          <w:lang w:val="en-US"/>
        </w:rPr>
        <w:t> The plot of f(x</w:t>
      </w:r>
      <w:proofErr w:type="gramStart"/>
      <w:r w:rsidRPr="009761B9">
        <w:rPr>
          <w:lang w:val="en-US"/>
        </w:rPr>
        <w:t>)=</w:t>
      </w:r>
      <w:proofErr w:type="gramEnd"/>
      <w:r w:rsidRPr="009761B9">
        <w:rPr>
          <w:lang w:val="en-US"/>
        </w:rPr>
        <w:t>sin(x) on the provided interval.</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The following table gives the results of the integration of this function on the provided interval with different methods.</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t> </w:t>
      </w:r>
    </w:p>
    <w:tbl>
      <w:tblPr>
        <w:tblW w:w="0" w:type="auto"/>
        <w:jc w:val="center"/>
        <w:tblCellMar>
          <w:left w:w="0" w:type="dxa"/>
          <w:right w:w="0" w:type="dxa"/>
        </w:tblCellMar>
        <w:tblLook w:val="04A0" w:firstRow="1" w:lastRow="0" w:firstColumn="1" w:lastColumn="0" w:noHBand="0" w:noVBand="1"/>
      </w:tblPr>
      <w:tblGrid>
        <w:gridCol w:w="1281"/>
        <w:gridCol w:w="1164"/>
        <w:gridCol w:w="1644"/>
        <w:gridCol w:w="1164"/>
        <w:gridCol w:w="874"/>
      </w:tblGrid>
      <w:tr w:rsidR="009761B9" w:rsidRPr="009761B9" w:rsidTr="009761B9">
        <w:trPr>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Trapezoidal</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Simpson’s</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Gaussian</w:t>
            </w:r>
            <w:proofErr w:type="spellEnd"/>
            <w:r w:rsidRPr="009761B9">
              <w:rPr>
                <w:b/>
                <w:bCs/>
              </w:rPr>
              <w:t xml:space="preserve"> </w:t>
            </w:r>
            <w:proofErr w:type="spellStart"/>
            <w:r w:rsidRPr="009761B9">
              <w:rPr>
                <w:b/>
                <w:bCs/>
              </w:rPr>
              <w:t>Quad</w:t>
            </w:r>
            <w:proofErr w:type="spellEnd"/>
            <w:r w:rsidRPr="009761B9">
              <w:rPr>
                <w:b/>
                <w:bCs/>
              </w:rPr>
              <w:t>.</w:t>
            </w:r>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Romberg</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Epsilon</w:t>
            </w:r>
            <w:proofErr w:type="spellEnd"/>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1.9741510</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2.0045765</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1.9999906</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1.9999999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1.9969667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2.0026127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1.9999999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1.9999999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1.9996646</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2.0000007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1.9999999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1.9999999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0.0001</w:t>
            </w:r>
          </w:p>
        </w:tc>
      </w:tr>
    </w:tbl>
    <w:p w:rsidR="009761B9" w:rsidRPr="009761B9" w:rsidRDefault="009761B9" w:rsidP="009761B9">
      <w:r w:rsidRPr="009761B9">
        <w:t> </w:t>
      </w:r>
    </w:p>
    <w:p w:rsidR="009761B9" w:rsidRPr="009761B9" w:rsidRDefault="009761B9" w:rsidP="009761B9">
      <w:pPr>
        <w:rPr>
          <w:lang w:val="en-US"/>
        </w:rPr>
      </w:pPr>
      <w:r w:rsidRPr="009761B9">
        <w:rPr>
          <w:b/>
          <w:bCs/>
          <w:lang w:val="en-US"/>
        </w:rPr>
        <w:lastRenderedPageBreak/>
        <w:t>Table.1:</w:t>
      </w:r>
      <w:r w:rsidRPr="009761B9">
        <w:rPr>
          <w:lang w:val="en-US"/>
        </w:rPr>
        <w:t> The results for f(x</w:t>
      </w:r>
      <w:proofErr w:type="gramStart"/>
      <w:r w:rsidRPr="009761B9">
        <w:rPr>
          <w:lang w:val="en-US"/>
        </w:rPr>
        <w:t>)=</w:t>
      </w:r>
      <w:proofErr w:type="gramEnd"/>
      <w:r w:rsidRPr="009761B9">
        <w:rPr>
          <w:lang w:val="en-US"/>
        </w:rPr>
        <w:t>sin(x) on the interval [0,</w:t>
      </w:r>
      <w:r w:rsidRPr="009761B9">
        <w:rPr>
          <w:b/>
          <w:bCs/>
          <w:lang w:val="en-US"/>
        </w:rPr>
        <w:t> </w:t>
      </w:r>
      <w:r w:rsidRPr="009761B9">
        <w:rPr>
          <w:lang w:val="en-US"/>
        </w:rPr>
        <w:t>p]</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proofErr w:type="gramStart"/>
      <w:r w:rsidRPr="009761B9">
        <w:rPr>
          <w:b/>
          <w:bCs/>
          <w:lang w:val="en-US"/>
        </w:rPr>
        <w:t>f(</w:t>
      </w:r>
      <w:proofErr w:type="gramEnd"/>
      <w:r w:rsidRPr="009761B9">
        <w:rPr>
          <w:b/>
          <w:bCs/>
          <w:lang w:val="en-US"/>
        </w:rPr>
        <w:t>x)=(100/x</w:t>
      </w:r>
      <w:r w:rsidRPr="009761B9">
        <w:rPr>
          <w:b/>
          <w:bCs/>
          <w:vertAlign w:val="superscript"/>
          <w:lang w:val="en-US"/>
        </w:rPr>
        <w:t>2</w:t>
      </w:r>
      <w:r w:rsidRPr="009761B9">
        <w:rPr>
          <w:b/>
          <w:bCs/>
          <w:lang w:val="en-US"/>
        </w:rPr>
        <w:t>)sin(10/x) on the interval [1,3]</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t>            </w:t>
      </w:r>
      <w:r w:rsidRPr="009761B9">
        <w:rPr>
          <w:lang w:val="en-US"/>
        </w:rPr>
        <w:t>The following figure is the plot of this function on the provided interval.</w:t>
      </w:r>
    </w:p>
    <w:p w:rsidR="009761B9" w:rsidRPr="009761B9" w:rsidRDefault="009761B9" w:rsidP="009761B9">
      <w:pPr>
        <w:rPr>
          <w:lang w:val="en-US"/>
        </w:rPr>
      </w:pPr>
      <w:r w:rsidRPr="009761B9">
        <w:rPr>
          <w:lang w:val="en-US"/>
        </w:rPr>
        <w:t> </w:t>
      </w:r>
    </w:p>
    <w:p w:rsidR="009761B9" w:rsidRPr="009761B9" w:rsidRDefault="009761B9" w:rsidP="009761B9">
      <w:r w:rsidRPr="009761B9">
        <w:drawing>
          <wp:inline distT="0" distB="0" distL="0" distR="0">
            <wp:extent cx="3590925" cy="2695575"/>
            <wp:effectExtent l="0" t="0" r="9525" b="9525"/>
            <wp:docPr id="79" name="Рисунок 79" descr="http://kilyos.ee.bilkent.edu.tr/~microwave/programs/utilities/numeric1/Simpson_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kilyos.ee.bilkent.edu.tr/~microwave/programs/utilities/numeric1/Simpson_files/image05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w:t>
      </w:r>
      <w:r w:rsidRPr="009761B9">
        <w:rPr>
          <w:b/>
          <w:bCs/>
          <w:lang w:val="en-US"/>
        </w:rPr>
        <w:t>Figure.2: </w:t>
      </w:r>
      <w:r w:rsidRPr="009761B9">
        <w:rPr>
          <w:lang w:val="en-US"/>
        </w:rPr>
        <w:t>The plot of f(x</w:t>
      </w:r>
      <w:proofErr w:type="gramStart"/>
      <w:r w:rsidRPr="009761B9">
        <w:rPr>
          <w:lang w:val="en-US"/>
        </w:rPr>
        <w:t>)=</w:t>
      </w:r>
      <w:proofErr w:type="gramEnd"/>
      <w:r w:rsidRPr="009761B9">
        <w:rPr>
          <w:lang w:val="en-US"/>
        </w:rPr>
        <w:t>(100/x</w:t>
      </w:r>
      <w:r w:rsidRPr="009761B9">
        <w:rPr>
          <w:vertAlign w:val="superscript"/>
          <w:lang w:val="en-US"/>
        </w:rPr>
        <w:t>2</w:t>
      </w:r>
      <w:r w:rsidRPr="009761B9">
        <w:rPr>
          <w:lang w:val="en-US"/>
        </w:rPr>
        <w:t>)sin(10/x) on the interval [1,3]</w:t>
      </w:r>
    </w:p>
    <w:p w:rsidR="009761B9" w:rsidRPr="009761B9" w:rsidRDefault="009761B9" w:rsidP="009761B9">
      <w:pPr>
        <w:rPr>
          <w:lang w:val="en-US"/>
        </w:rPr>
      </w:pPr>
      <w:r w:rsidRPr="009761B9">
        <w:rPr>
          <w:b/>
          <w:bCs/>
          <w:lang w:val="en-US"/>
        </w:rPr>
        <w:t> </w:t>
      </w:r>
    </w:p>
    <w:p w:rsidR="009761B9" w:rsidRPr="009761B9" w:rsidRDefault="009761B9" w:rsidP="009761B9">
      <w:pPr>
        <w:rPr>
          <w:lang w:val="en-US"/>
        </w:rPr>
      </w:pPr>
      <w:r w:rsidRPr="009761B9">
        <w:rPr>
          <w:b/>
          <w:bCs/>
          <w:lang w:val="en-US"/>
        </w:rPr>
        <w:t>            </w:t>
      </w:r>
      <w:r w:rsidRPr="009761B9">
        <w:rPr>
          <w:lang w:val="en-US"/>
        </w:rPr>
        <w:t>The following table gives the results of the integration of this function on the provided interval with different methods.</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w:t>
      </w:r>
    </w:p>
    <w:tbl>
      <w:tblPr>
        <w:tblW w:w="0" w:type="auto"/>
        <w:jc w:val="center"/>
        <w:tblCellMar>
          <w:left w:w="0" w:type="dxa"/>
          <w:right w:w="0" w:type="dxa"/>
        </w:tblCellMar>
        <w:tblLook w:val="04A0" w:firstRow="1" w:lastRow="0" w:firstColumn="1" w:lastColumn="0" w:noHBand="0" w:noVBand="1"/>
      </w:tblPr>
      <w:tblGrid>
        <w:gridCol w:w="1281"/>
        <w:gridCol w:w="1231"/>
        <w:gridCol w:w="1644"/>
        <w:gridCol w:w="1231"/>
        <w:gridCol w:w="874"/>
      </w:tblGrid>
      <w:tr w:rsidR="009761B9" w:rsidRPr="009761B9" w:rsidTr="009761B9">
        <w:trPr>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Trapezoidal</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Simpson’s</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Gaussian</w:t>
            </w:r>
            <w:proofErr w:type="spellEnd"/>
            <w:r w:rsidRPr="009761B9">
              <w:rPr>
                <w:b/>
                <w:bCs/>
              </w:rPr>
              <w:t xml:space="preserve"> </w:t>
            </w:r>
            <w:proofErr w:type="spellStart"/>
            <w:r w:rsidRPr="009761B9">
              <w:rPr>
                <w:b/>
                <w:bCs/>
              </w:rPr>
              <w:t>Quad</w:t>
            </w:r>
            <w:proofErr w:type="spellEnd"/>
            <w:r w:rsidRPr="009761B9">
              <w:rPr>
                <w:b/>
                <w:bCs/>
              </w:rPr>
              <w:t>.</w:t>
            </w:r>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Romberg</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Epsilon</w:t>
            </w:r>
            <w:proofErr w:type="spellEnd"/>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-1.3907865</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-1.4294466</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-1.4258159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-1.4260247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-1.4226971</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-1.4258122</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-1.4226024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-1.4260247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-1.4260349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-1.4226021</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-1.4260241</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-1.4260247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0.0001</w:t>
            </w:r>
          </w:p>
        </w:tc>
      </w:tr>
    </w:tbl>
    <w:p w:rsidR="009761B9" w:rsidRPr="009761B9" w:rsidRDefault="009761B9" w:rsidP="009761B9">
      <w:r w:rsidRPr="009761B9">
        <w:t> </w:t>
      </w:r>
    </w:p>
    <w:p w:rsidR="009761B9" w:rsidRPr="009761B9" w:rsidRDefault="009761B9" w:rsidP="009761B9">
      <w:pPr>
        <w:rPr>
          <w:lang w:val="en-US"/>
        </w:rPr>
      </w:pPr>
      <w:r w:rsidRPr="009761B9">
        <w:rPr>
          <w:b/>
          <w:bCs/>
          <w:lang w:val="en-US"/>
        </w:rPr>
        <w:t>Table.2:</w:t>
      </w:r>
      <w:r w:rsidRPr="009761B9">
        <w:rPr>
          <w:lang w:val="en-US"/>
        </w:rPr>
        <w:t> The results for f(x</w:t>
      </w:r>
      <w:proofErr w:type="gramStart"/>
      <w:r w:rsidRPr="009761B9">
        <w:rPr>
          <w:lang w:val="en-US"/>
        </w:rPr>
        <w:t>)=</w:t>
      </w:r>
      <w:proofErr w:type="gramEnd"/>
      <w:r w:rsidRPr="009761B9">
        <w:rPr>
          <w:lang w:val="en-US"/>
        </w:rPr>
        <w:t>(100/x</w:t>
      </w:r>
      <w:r w:rsidRPr="009761B9">
        <w:rPr>
          <w:vertAlign w:val="superscript"/>
          <w:lang w:val="en-US"/>
        </w:rPr>
        <w:t>2</w:t>
      </w:r>
      <w:r w:rsidRPr="009761B9">
        <w:rPr>
          <w:lang w:val="en-US"/>
        </w:rPr>
        <w:t>)sin(10/x) on the interval [1,</w:t>
      </w:r>
      <w:r w:rsidRPr="009761B9">
        <w:rPr>
          <w:b/>
          <w:bCs/>
          <w:lang w:val="en-US"/>
        </w:rPr>
        <w:t> </w:t>
      </w:r>
      <w:r w:rsidRPr="009761B9">
        <w:rPr>
          <w:lang w:val="en-US"/>
        </w:rPr>
        <w:t>3]</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lastRenderedPageBreak/>
        <w:t> </w:t>
      </w:r>
    </w:p>
    <w:p w:rsidR="009761B9" w:rsidRPr="009761B9" w:rsidRDefault="009761B9" w:rsidP="009761B9">
      <w:pPr>
        <w:rPr>
          <w:lang w:val="en-US"/>
        </w:rPr>
      </w:pPr>
      <w:r w:rsidRPr="009761B9">
        <w:rPr>
          <w:b/>
          <w:bCs/>
          <w:lang w:val="en-US"/>
        </w:rPr>
        <w:t>            </w:t>
      </w:r>
      <w:proofErr w:type="gramStart"/>
      <w:r w:rsidRPr="009761B9">
        <w:rPr>
          <w:b/>
          <w:bCs/>
          <w:lang w:val="en-US"/>
        </w:rPr>
        <w:t>f(</w:t>
      </w:r>
      <w:proofErr w:type="gramEnd"/>
      <w:r w:rsidRPr="009761B9">
        <w:rPr>
          <w:b/>
          <w:bCs/>
          <w:lang w:val="en-US"/>
        </w:rPr>
        <w:t>x)=x</w:t>
      </w:r>
      <w:r w:rsidRPr="009761B9">
        <w:rPr>
          <w:b/>
          <w:bCs/>
          <w:vertAlign w:val="superscript"/>
          <w:lang w:val="en-US"/>
        </w:rPr>
        <w:t>2</w:t>
      </w:r>
      <w:r w:rsidRPr="009761B9">
        <w:rPr>
          <w:b/>
          <w:bCs/>
          <w:lang w:val="en-US"/>
        </w:rPr>
        <w:t>e</w:t>
      </w:r>
      <w:r w:rsidRPr="009761B9">
        <w:rPr>
          <w:b/>
          <w:bCs/>
          <w:vertAlign w:val="superscript"/>
          <w:lang w:val="en-US"/>
        </w:rPr>
        <w:t>x</w:t>
      </w:r>
      <w:r w:rsidRPr="009761B9">
        <w:rPr>
          <w:b/>
          <w:bCs/>
          <w:lang w:val="en-US"/>
        </w:rPr>
        <w:t> on the interval [0,1]</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The following figure is plot of this function on the provided interval.</w:t>
      </w:r>
    </w:p>
    <w:p w:rsidR="009761B9" w:rsidRPr="009761B9" w:rsidRDefault="009761B9" w:rsidP="009761B9">
      <w:pPr>
        <w:rPr>
          <w:lang w:val="en-US"/>
        </w:rPr>
      </w:pPr>
      <w:r w:rsidRPr="009761B9">
        <w:rPr>
          <w:lang w:val="en-US"/>
        </w:rPr>
        <w:t> </w:t>
      </w:r>
    </w:p>
    <w:p w:rsidR="009761B9" w:rsidRPr="009761B9" w:rsidRDefault="009761B9" w:rsidP="009761B9">
      <w:r w:rsidRPr="009761B9">
        <w:drawing>
          <wp:inline distT="0" distB="0" distL="0" distR="0">
            <wp:extent cx="3590925" cy="2695575"/>
            <wp:effectExtent l="0" t="0" r="9525" b="9525"/>
            <wp:docPr id="78" name="Рисунок 78" descr="http://kilyos.ee.bilkent.edu.tr/~microwave/programs/utilities/numeric1/Simpson_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kilyos.ee.bilkent.edu.tr/~microwave/programs/utilities/numeric1/Simpson_files/image05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rsidR="009761B9" w:rsidRPr="009761B9" w:rsidRDefault="009761B9" w:rsidP="009761B9">
      <w:pPr>
        <w:rPr>
          <w:lang w:val="en-US"/>
        </w:rPr>
      </w:pPr>
      <w:r w:rsidRPr="009761B9">
        <w:rPr>
          <w:b/>
          <w:bCs/>
          <w:lang w:val="en-US"/>
        </w:rPr>
        <w:t>Figure.3:</w:t>
      </w:r>
      <w:r w:rsidRPr="009761B9">
        <w:rPr>
          <w:lang w:val="en-US"/>
        </w:rPr>
        <w:t> The plot of f(x</w:t>
      </w:r>
      <w:proofErr w:type="gramStart"/>
      <w:r w:rsidRPr="009761B9">
        <w:rPr>
          <w:lang w:val="en-US"/>
        </w:rPr>
        <w:t>)=</w:t>
      </w:r>
      <w:proofErr w:type="gramEnd"/>
      <w:r w:rsidRPr="009761B9">
        <w:rPr>
          <w:lang w:val="en-US"/>
        </w:rPr>
        <w:t>x</w:t>
      </w:r>
      <w:r w:rsidRPr="009761B9">
        <w:rPr>
          <w:vertAlign w:val="superscript"/>
          <w:lang w:val="en-US"/>
        </w:rPr>
        <w:t>2</w:t>
      </w:r>
      <w:r w:rsidRPr="009761B9">
        <w:rPr>
          <w:lang w:val="en-US"/>
        </w:rPr>
        <w:t>e</w:t>
      </w:r>
      <w:r w:rsidRPr="009761B9">
        <w:rPr>
          <w:vertAlign w:val="superscript"/>
          <w:lang w:val="en-US"/>
        </w:rPr>
        <w:t>x</w:t>
      </w:r>
      <w:r w:rsidRPr="009761B9">
        <w:rPr>
          <w:lang w:val="en-US"/>
        </w:rPr>
        <w:t> on the interval [0,1]</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The following table gives the results of the integration of this function on the provided interval with different methods.</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t> </w:t>
      </w:r>
    </w:p>
    <w:tbl>
      <w:tblPr>
        <w:tblW w:w="0" w:type="auto"/>
        <w:jc w:val="center"/>
        <w:tblCellMar>
          <w:left w:w="0" w:type="dxa"/>
          <w:right w:w="0" w:type="dxa"/>
        </w:tblCellMar>
        <w:tblLook w:val="04A0" w:firstRow="1" w:lastRow="0" w:firstColumn="1" w:lastColumn="0" w:noHBand="0" w:noVBand="1"/>
      </w:tblPr>
      <w:tblGrid>
        <w:gridCol w:w="1281"/>
        <w:gridCol w:w="1164"/>
        <w:gridCol w:w="1644"/>
        <w:gridCol w:w="1164"/>
        <w:gridCol w:w="874"/>
      </w:tblGrid>
      <w:tr w:rsidR="009761B9" w:rsidRPr="009761B9" w:rsidTr="009761B9">
        <w:trPr>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Trapezoidal</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Simpson’s</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Gaussian</w:t>
            </w:r>
            <w:proofErr w:type="spellEnd"/>
            <w:r w:rsidRPr="009761B9">
              <w:rPr>
                <w:b/>
                <w:bCs/>
              </w:rPr>
              <w:t xml:space="preserve"> </w:t>
            </w:r>
            <w:proofErr w:type="spellStart"/>
            <w:r w:rsidRPr="009761B9">
              <w:rPr>
                <w:b/>
                <w:bCs/>
              </w:rPr>
              <w:t>Quad</w:t>
            </w:r>
            <w:proofErr w:type="spellEnd"/>
            <w:r w:rsidRPr="009761B9">
              <w:rPr>
                <w:b/>
                <w:bCs/>
              </w:rPr>
              <w:t>.</w:t>
            </w:r>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Romberg</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Epsilon</w:t>
            </w:r>
            <w:proofErr w:type="spellEnd"/>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0.1624884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0.1607224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0.1606027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0.1606280</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0.1614894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0.1607224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0.1606027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0.1606280</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0.1606369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0.1606103</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0.1606027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0.1606279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0.0001</w:t>
            </w:r>
          </w:p>
        </w:tc>
      </w:tr>
    </w:tbl>
    <w:p w:rsidR="009761B9" w:rsidRPr="009761B9" w:rsidRDefault="009761B9" w:rsidP="009761B9">
      <w:r w:rsidRPr="009761B9">
        <w:t> </w:t>
      </w:r>
    </w:p>
    <w:p w:rsidR="009761B9" w:rsidRPr="009761B9" w:rsidRDefault="009761B9" w:rsidP="009761B9">
      <w:pPr>
        <w:rPr>
          <w:lang w:val="en-US"/>
        </w:rPr>
      </w:pPr>
      <w:r w:rsidRPr="009761B9">
        <w:rPr>
          <w:b/>
          <w:bCs/>
          <w:lang w:val="en-US"/>
        </w:rPr>
        <w:t>Table.3:</w:t>
      </w:r>
      <w:r w:rsidRPr="009761B9">
        <w:rPr>
          <w:lang w:val="en-US"/>
        </w:rPr>
        <w:t> The results for f(x</w:t>
      </w:r>
      <w:proofErr w:type="gramStart"/>
      <w:r w:rsidRPr="009761B9">
        <w:rPr>
          <w:lang w:val="en-US"/>
        </w:rPr>
        <w:t>)=</w:t>
      </w:r>
      <w:proofErr w:type="gramEnd"/>
      <w:r w:rsidRPr="009761B9">
        <w:rPr>
          <w:lang w:val="en-US"/>
        </w:rPr>
        <w:t>x</w:t>
      </w:r>
      <w:r w:rsidRPr="009761B9">
        <w:rPr>
          <w:vertAlign w:val="superscript"/>
          <w:lang w:val="en-US"/>
        </w:rPr>
        <w:t>2</w:t>
      </w:r>
      <w:r w:rsidRPr="009761B9">
        <w:rPr>
          <w:lang w:val="en-US"/>
        </w:rPr>
        <w:t>e</w:t>
      </w:r>
      <w:r w:rsidRPr="009761B9">
        <w:rPr>
          <w:vertAlign w:val="superscript"/>
          <w:lang w:val="en-US"/>
        </w:rPr>
        <w:t>x</w:t>
      </w:r>
      <w:r w:rsidRPr="009761B9">
        <w:rPr>
          <w:lang w:val="en-US"/>
        </w:rPr>
        <w:t> on the interval [0,1]</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t>            </w:t>
      </w:r>
      <w:proofErr w:type="gramStart"/>
      <w:r w:rsidRPr="009761B9">
        <w:rPr>
          <w:b/>
          <w:bCs/>
          <w:lang w:val="en-US"/>
        </w:rPr>
        <w:t>f(</w:t>
      </w:r>
      <w:proofErr w:type="gramEnd"/>
      <w:r w:rsidRPr="009761B9">
        <w:rPr>
          <w:b/>
          <w:bCs/>
          <w:lang w:val="en-US"/>
        </w:rPr>
        <w:t>x)=</w:t>
      </w:r>
      <w:proofErr w:type="spellStart"/>
      <w:r w:rsidRPr="009761B9">
        <w:rPr>
          <w:b/>
          <w:bCs/>
          <w:lang w:val="en-US"/>
        </w:rPr>
        <w:t>cos</w:t>
      </w:r>
      <w:proofErr w:type="spellEnd"/>
      <w:r w:rsidRPr="009761B9">
        <w:rPr>
          <w:b/>
          <w:bCs/>
          <w:lang w:val="en-US"/>
        </w:rPr>
        <w:t>(1/x) on the interval [0.1,2]</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lastRenderedPageBreak/>
        <w:t>          The following figure is plot of this function on the provided interval.</w:t>
      </w:r>
    </w:p>
    <w:p w:rsidR="009761B9" w:rsidRPr="009761B9" w:rsidRDefault="009761B9" w:rsidP="009761B9">
      <w:pPr>
        <w:rPr>
          <w:lang w:val="en-US"/>
        </w:rPr>
      </w:pPr>
      <w:r w:rsidRPr="009761B9">
        <w:rPr>
          <w:lang w:val="en-US"/>
        </w:rPr>
        <w:t> </w:t>
      </w:r>
    </w:p>
    <w:p w:rsidR="009761B9" w:rsidRPr="009761B9" w:rsidRDefault="009761B9" w:rsidP="009761B9">
      <w:r w:rsidRPr="009761B9">
        <w:drawing>
          <wp:inline distT="0" distB="0" distL="0" distR="0">
            <wp:extent cx="3590925" cy="2695575"/>
            <wp:effectExtent l="0" t="0" r="9525" b="9525"/>
            <wp:docPr id="77" name="Рисунок 77" descr="http://kilyos.ee.bilkent.edu.tr/~microwave/programs/utilities/numeric1/Simpson_fil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kilyos.ee.bilkent.edu.tr/~microwave/programs/utilities/numeric1/Simpson_files/image056.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rsidR="009761B9" w:rsidRPr="009761B9" w:rsidRDefault="009761B9" w:rsidP="009761B9">
      <w:pPr>
        <w:rPr>
          <w:lang w:val="en-US"/>
        </w:rPr>
      </w:pPr>
      <w:r w:rsidRPr="009761B9">
        <w:rPr>
          <w:b/>
          <w:bCs/>
          <w:lang w:val="en-US"/>
        </w:rPr>
        <w:t>Figure.4:</w:t>
      </w:r>
      <w:r w:rsidRPr="009761B9">
        <w:rPr>
          <w:lang w:val="en-US"/>
        </w:rPr>
        <w:t> The plot of f(x</w:t>
      </w:r>
      <w:proofErr w:type="gramStart"/>
      <w:r w:rsidRPr="009761B9">
        <w:rPr>
          <w:lang w:val="en-US"/>
        </w:rPr>
        <w:t>)=</w:t>
      </w:r>
      <w:proofErr w:type="spellStart"/>
      <w:proofErr w:type="gramEnd"/>
      <w:r w:rsidRPr="009761B9">
        <w:rPr>
          <w:lang w:val="en-US"/>
        </w:rPr>
        <w:t>cos</w:t>
      </w:r>
      <w:proofErr w:type="spellEnd"/>
      <w:r w:rsidRPr="009761B9">
        <w:rPr>
          <w:lang w:val="en-US"/>
        </w:rPr>
        <w:t>(1/x) on the provided interval.</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The following table gives the results of the integration of this function on the provided interval with different methods.</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t> </w:t>
      </w:r>
    </w:p>
    <w:tbl>
      <w:tblPr>
        <w:tblW w:w="0" w:type="auto"/>
        <w:jc w:val="center"/>
        <w:tblCellMar>
          <w:left w:w="0" w:type="dxa"/>
          <w:right w:w="0" w:type="dxa"/>
        </w:tblCellMar>
        <w:tblLook w:val="04A0" w:firstRow="1" w:lastRow="0" w:firstColumn="1" w:lastColumn="0" w:noHBand="0" w:noVBand="1"/>
      </w:tblPr>
      <w:tblGrid>
        <w:gridCol w:w="1281"/>
        <w:gridCol w:w="1164"/>
        <w:gridCol w:w="1644"/>
        <w:gridCol w:w="1164"/>
        <w:gridCol w:w="874"/>
      </w:tblGrid>
      <w:tr w:rsidR="009761B9" w:rsidRPr="009761B9" w:rsidTr="009761B9">
        <w:trPr>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Trapezoidal</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Simpson’s</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Gaussian</w:t>
            </w:r>
            <w:proofErr w:type="spellEnd"/>
            <w:r w:rsidRPr="009761B9">
              <w:rPr>
                <w:b/>
                <w:bCs/>
              </w:rPr>
              <w:t xml:space="preserve"> </w:t>
            </w:r>
            <w:proofErr w:type="spellStart"/>
            <w:r w:rsidRPr="009761B9">
              <w:rPr>
                <w:b/>
                <w:bCs/>
              </w:rPr>
              <w:t>Quad</w:t>
            </w:r>
            <w:proofErr w:type="spellEnd"/>
            <w:r w:rsidRPr="009761B9">
              <w:rPr>
                <w:b/>
                <w:bCs/>
              </w:rPr>
              <w:t>.</w:t>
            </w:r>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Romberg</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Epsilon</w:t>
            </w:r>
            <w:proofErr w:type="spellEnd"/>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0.5814277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0.6739107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0.6528763</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0.6738292</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0.5814277</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0.6737815</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0.6738920</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0.6738321</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0.6736501</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0.6738119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0.6738800</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0.6738321</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0.0001</w:t>
            </w:r>
          </w:p>
        </w:tc>
      </w:tr>
    </w:tbl>
    <w:p w:rsidR="009761B9" w:rsidRPr="009761B9" w:rsidRDefault="009761B9" w:rsidP="009761B9">
      <w:r w:rsidRPr="009761B9">
        <w:t> </w:t>
      </w:r>
    </w:p>
    <w:p w:rsidR="009761B9" w:rsidRPr="009761B9" w:rsidRDefault="009761B9" w:rsidP="009761B9">
      <w:pPr>
        <w:rPr>
          <w:lang w:val="en-US"/>
        </w:rPr>
      </w:pPr>
      <w:r w:rsidRPr="009761B9">
        <w:rPr>
          <w:b/>
          <w:bCs/>
          <w:lang w:val="en-US"/>
        </w:rPr>
        <w:t>Table.4:</w:t>
      </w:r>
      <w:r w:rsidRPr="009761B9">
        <w:rPr>
          <w:lang w:val="en-US"/>
        </w:rPr>
        <w:t> The results for f(x</w:t>
      </w:r>
      <w:proofErr w:type="gramStart"/>
      <w:r w:rsidRPr="009761B9">
        <w:rPr>
          <w:lang w:val="en-US"/>
        </w:rPr>
        <w:t>)=</w:t>
      </w:r>
      <w:proofErr w:type="spellStart"/>
      <w:proofErr w:type="gramEnd"/>
      <w:r w:rsidRPr="009761B9">
        <w:rPr>
          <w:lang w:val="en-US"/>
        </w:rPr>
        <w:t>cos</w:t>
      </w:r>
      <w:proofErr w:type="spellEnd"/>
      <w:r w:rsidRPr="009761B9">
        <w:rPr>
          <w:lang w:val="en-US"/>
        </w:rPr>
        <w:t>(1/x) on the interval [0.1,</w:t>
      </w:r>
      <w:r w:rsidRPr="009761B9">
        <w:rPr>
          <w:b/>
          <w:bCs/>
          <w:lang w:val="en-US"/>
        </w:rPr>
        <w:t> </w:t>
      </w:r>
      <w:r w:rsidRPr="009761B9">
        <w:rPr>
          <w:lang w:val="en-US"/>
        </w:rPr>
        <w:t>2]</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t>            </w:t>
      </w:r>
      <w:proofErr w:type="gramStart"/>
      <w:r w:rsidRPr="009761B9">
        <w:rPr>
          <w:b/>
          <w:bCs/>
          <w:lang w:val="en-US"/>
        </w:rPr>
        <w:t>f(</w:t>
      </w:r>
      <w:proofErr w:type="gramEnd"/>
      <w:r w:rsidRPr="009761B9">
        <w:rPr>
          <w:b/>
          <w:bCs/>
          <w:lang w:val="en-US"/>
        </w:rPr>
        <w:t>x)=e</w:t>
      </w:r>
      <w:r w:rsidRPr="009761B9">
        <w:rPr>
          <w:b/>
          <w:bCs/>
          <w:vertAlign w:val="superscript"/>
          <w:lang w:val="en-US"/>
        </w:rPr>
        <w:t>2x</w:t>
      </w:r>
      <w:r w:rsidRPr="009761B9">
        <w:rPr>
          <w:b/>
          <w:bCs/>
          <w:lang w:val="en-US"/>
        </w:rPr>
        <w:t>sin(3x) on the interval [1,3]</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          The following figure is plot of this function on the provided interval.</w:t>
      </w:r>
    </w:p>
    <w:p w:rsidR="009761B9" w:rsidRPr="009761B9" w:rsidRDefault="009761B9" w:rsidP="009761B9">
      <w:pPr>
        <w:rPr>
          <w:lang w:val="en-US"/>
        </w:rPr>
      </w:pPr>
      <w:r w:rsidRPr="009761B9">
        <w:rPr>
          <w:lang w:val="en-US"/>
        </w:rPr>
        <w:t> </w:t>
      </w:r>
    </w:p>
    <w:p w:rsidR="009761B9" w:rsidRPr="009761B9" w:rsidRDefault="009761B9" w:rsidP="009761B9">
      <w:r w:rsidRPr="009761B9">
        <w:lastRenderedPageBreak/>
        <w:drawing>
          <wp:inline distT="0" distB="0" distL="0" distR="0">
            <wp:extent cx="3590925" cy="2695575"/>
            <wp:effectExtent l="0" t="0" r="9525" b="9525"/>
            <wp:docPr id="76" name="Рисунок 76" descr="http://kilyos.ee.bilkent.edu.tr/~microwave/programs/utilities/numeric1/Simpson_fil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kilyos.ee.bilkent.edu.tr/~microwave/programs/utilities/numeric1/Simpson_files/image058.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rsidR="009761B9" w:rsidRPr="009761B9" w:rsidRDefault="009761B9" w:rsidP="009761B9">
      <w:pPr>
        <w:rPr>
          <w:lang w:val="en-US"/>
        </w:rPr>
      </w:pPr>
      <w:r w:rsidRPr="009761B9">
        <w:rPr>
          <w:b/>
          <w:bCs/>
          <w:lang w:val="en-US"/>
        </w:rPr>
        <w:t>Figure.5:</w:t>
      </w:r>
      <w:r w:rsidRPr="009761B9">
        <w:rPr>
          <w:lang w:val="en-US"/>
        </w:rPr>
        <w:t> The plot of f(x</w:t>
      </w:r>
      <w:proofErr w:type="gramStart"/>
      <w:r w:rsidRPr="009761B9">
        <w:rPr>
          <w:lang w:val="en-US"/>
        </w:rPr>
        <w:t>)=</w:t>
      </w:r>
      <w:proofErr w:type="gramEnd"/>
      <w:r w:rsidRPr="009761B9">
        <w:rPr>
          <w:lang w:val="en-US"/>
        </w:rPr>
        <w:t>e</w:t>
      </w:r>
      <w:r w:rsidRPr="009761B9">
        <w:rPr>
          <w:vertAlign w:val="superscript"/>
          <w:lang w:val="en-US"/>
        </w:rPr>
        <w:t>2x</w:t>
      </w:r>
      <w:r w:rsidRPr="009761B9">
        <w:rPr>
          <w:lang w:val="en-US"/>
        </w:rPr>
        <w:t>sin(3x) on the interval [1,3]</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lang w:val="en-US"/>
        </w:rPr>
        <w:t>The following table gives the results of the integration of this function on the provided interval with different methods.</w:t>
      </w:r>
    </w:p>
    <w:p w:rsidR="009761B9" w:rsidRPr="009761B9" w:rsidRDefault="009761B9" w:rsidP="009761B9">
      <w:pPr>
        <w:rPr>
          <w:lang w:val="en-US"/>
        </w:rPr>
      </w:pPr>
      <w:r w:rsidRPr="009761B9">
        <w:rPr>
          <w:lang w:val="en-US"/>
        </w:rPr>
        <w:t> </w:t>
      </w:r>
    </w:p>
    <w:p w:rsidR="009761B9" w:rsidRPr="009761B9" w:rsidRDefault="009761B9" w:rsidP="009761B9">
      <w:pPr>
        <w:rPr>
          <w:lang w:val="en-US"/>
        </w:rPr>
      </w:pPr>
      <w:r w:rsidRPr="009761B9">
        <w:rPr>
          <w:b/>
          <w:bCs/>
          <w:lang w:val="en-US"/>
        </w:rPr>
        <w:t> </w:t>
      </w:r>
    </w:p>
    <w:tbl>
      <w:tblPr>
        <w:tblW w:w="0" w:type="auto"/>
        <w:jc w:val="center"/>
        <w:tblCellMar>
          <w:left w:w="0" w:type="dxa"/>
          <w:right w:w="0" w:type="dxa"/>
        </w:tblCellMar>
        <w:tblLook w:val="04A0" w:firstRow="1" w:lastRow="0" w:firstColumn="1" w:lastColumn="0" w:noHBand="0" w:noVBand="1"/>
      </w:tblPr>
      <w:tblGrid>
        <w:gridCol w:w="1387"/>
        <w:gridCol w:w="1387"/>
        <w:gridCol w:w="1644"/>
        <w:gridCol w:w="1387"/>
        <w:gridCol w:w="874"/>
      </w:tblGrid>
      <w:tr w:rsidR="009761B9" w:rsidRPr="009761B9" w:rsidTr="009761B9">
        <w:trPr>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Trapezoidal</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Simpson’s</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Gaussian</w:t>
            </w:r>
            <w:proofErr w:type="spellEnd"/>
            <w:r w:rsidRPr="009761B9">
              <w:rPr>
                <w:b/>
                <w:bCs/>
              </w:rPr>
              <w:t xml:space="preserve"> </w:t>
            </w:r>
            <w:proofErr w:type="spellStart"/>
            <w:r w:rsidRPr="009761B9">
              <w:rPr>
                <w:b/>
                <w:bCs/>
              </w:rPr>
              <w:t>Quad</w:t>
            </w:r>
            <w:proofErr w:type="spellEnd"/>
            <w:r w:rsidRPr="009761B9">
              <w:rPr>
                <w:b/>
                <w:bCs/>
              </w:rPr>
              <w:t>.</w:t>
            </w:r>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Romberg</w:t>
            </w:r>
            <w:proofErr w:type="spellEnd"/>
          </w:p>
        </w:tc>
        <w:tc>
          <w:tcPr>
            <w:tcW w:w="0" w:type="auto"/>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proofErr w:type="spellStart"/>
            <w:r w:rsidRPr="009761B9">
              <w:rPr>
                <w:b/>
                <w:bCs/>
              </w:rPr>
              <w:t>Epsilon</w:t>
            </w:r>
            <w:proofErr w:type="spellEnd"/>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108.5886632</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108.5560839</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108.5552994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108.5552994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108.5555266</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108.5553434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108.5552994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108.5552994</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0.001</w:t>
            </w:r>
          </w:p>
        </w:tc>
      </w:tr>
      <w:tr w:rsidR="009761B9" w:rsidRPr="009761B9" w:rsidTr="009761B9">
        <w:trPr>
          <w:jc w:val="center"/>
        </w:trPr>
        <w:tc>
          <w:tcPr>
            <w:tcW w:w="0" w:type="auto"/>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108.5553235</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108.5552971</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108.5552812</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108.5552812</w:t>
            </w:r>
          </w:p>
        </w:tc>
        <w:tc>
          <w:tcPr>
            <w:tcW w:w="0" w:type="auto"/>
            <w:tcBorders>
              <w:top w:val="nil"/>
              <w:left w:val="nil"/>
              <w:bottom w:val="single" w:sz="4" w:space="0" w:color="auto"/>
              <w:right w:val="single" w:sz="4" w:space="0" w:color="auto"/>
            </w:tcBorders>
            <w:tcMar>
              <w:top w:w="0" w:type="dxa"/>
              <w:left w:w="108" w:type="dxa"/>
              <w:bottom w:w="0" w:type="dxa"/>
              <w:right w:w="108" w:type="dxa"/>
            </w:tcMar>
            <w:hideMark/>
          </w:tcPr>
          <w:p w:rsidR="009761B9" w:rsidRPr="009761B9" w:rsidRDefault="009761B9" w:rsidP="009761B9">
            <w:r w:rsidRPr="009761B9">
              <w:t>0.0001</w:t>
            </w:r>
          </w:p>
        </w:tc>
      </w:tr>
    </w:tbl>
    <w:p w:rsidR="009761B9" w:rsidRPr="009761B9" w:rsidRDefault="009761B9" w:rsidP="009761B9">
      <w:r w:rsidRPr="009761B9">
        <w:t> </w:t>
      </w:r>
    </w:p>
    <w:p w:rsidR="009761B9" w:rsidRPr="009761B9" w:rsidRDefault="009761B9" w:rsidP="009761B9">
      <w:pPr>
        <w:rPr>
          <w:lang w:val="en-US"/>
        </w:rPr>
      </w:pPr>
      <w:r w:rsidRPr="009761B9">
        <w:rPr>
          <w:b/>
          <w:bCs/>
          <w:lang w:val="en-US"/>
        </w:rPr>
        <w:t>Table.5:</w:t>
      </w:r>
      <w:r w:rsidRPr="009761B9">
        <w:rPr>
          <w:lang w:val="en-US"/>
        </w:rPr>
        <w:t> The results for f(x</w:t>
      </w:r>
      <w:proofErr w:type="gramStart"/>
      <w:r w:rsidRPr="009761B9">
        <w:rPr>
          <w:lang w:val="en-US"/>
        </w:rPr>
        <w:t>)=</w:t>
      </w:r>
      <w:proofErr w:type="gramEnd"/>
      <w:r w:rsidRPr="009761B9">
        <w:rPr>
          <w:lang w:val="en-US"/>
        </w:rPr>
        <w:t>e</w:t>
      </w:r>
      <w:r w:rsidRPr="009761B9">
        <w:rPr>
          <w:vertAlign w:val="superscript"/>
          <w:lang w:val="en-US"/>
        </w:rPr>
        <w:t>2x</w:t>
      </w:r>
      <w:r w:rsidRPr="009761B9">
        <w:rPr>
          <w:lang w:val="en-US"/>
        </w:rPr>
        <w:t>sin(3x) on the interval [1,3]</w:t>
      </w:r>
    </w:p>
    <w:p w:rsidR="009761B9" w:rsidRPr="009761B9" w:rsidRDefault="009761B9" w:rsidP="009761B9">
      <w:pPr>
        <w:rPr>
          <w:lang w:val="en-US"/>
        </w:rPr>
      </w:pPr>
      <w:r w:rsidRPr="009761B9">
        <w:rPr>
          <w:lang w:val="en-US"/>
        </w:rPr>
        <w:t xml:space="preserve">          By looking at the above results, it can be said that all of the four methods are good at calculating the integrals of oscillating functions. But the effect of epsilon on different methods is different. The Trapezoidal and the Simpson’s Rules are not giving sufficiently accurate results for epsilon bigger than 0.001. But the methods of Romberg Integration and </w:t>
      </w:r>
      <w:proofErr w:type="spellStart"/>
      <w:r w:rsidRPr="009761B9">
        <w:rPr>
          <w:lang w:val="en-US"/>
        </w:rPr>
        <w:t>Quassian</w:t>
      </w:r>
      <w:proofErr w:type="spellEnd"/>
      <w:r w:rsidRPr="009761B9">
        <w:rPr>
          <w:lang w:val="en-US"/>
        </w:rPr>
        <w:t xml:space="preserve"> </w:t>
      </w:r>
      <w:proofErr w:type="spellStart"/>
      <w:r w:rsidRPr="009761B9">
        <w:rPr>
          <w:lang w:val="en-US"/>
        </w:rPr>
        <w:t>Quadratures</w:t>
      </w:r>
      <w:proofErr w:type="spellEnd"/>
      <w:r w:rsidRPr="009761B9">
        <w:rPr>
          <w:lang w:val="en-US"/>
        </w:rPr>
        <w:t xml:space="preserve"> are giving nearly same results and these results are better than the ones obtained from the other two methods especially for bigger values of epsilon. The source of this difference is the composite rules. The approximations done by Trapezoidal and Simpson’s Methods for one subinterval are not as accurate as the ones that are done by the other two methods. This also causes more levels of halving for the Trapezoidal and Simpson’s Rules. Then although we didn’t provide the exact numbers here, the time that is required for the calculation of the integrals of the functions given above can be ordered as follows:</w:t>
      </w:r>
    </w:p>
    <w:p w:rsidR="009761B9" w:rsidRPr="009761B9" w:rsidRDefault="009761B9" w:rsidP="009761B9">
      <w:pPr>
        <w:rPr>
          <w:lang w:val="en-US"/>
        </w:rPr>
      </w:pPr>
      <w:r w:rsidRPr="009761B9">
        <w:rPr>
          <w:lang w:val="en-US"/>
        </w:rPr>
        <w:t> </w:t>
      </w:r>
      <w:r w:rsidRPr="009761B9">
        <w:rPr>
          <w:vertAlign w:val="subscript"/>
        </w:rPr>
        <w:drawing>
          <wp:inline distT="0" distB="0" distL="0" distR="0" wp14:anchorId="3D596D0A" wp14:editId="2AB8E92F">
            <wp:extent cx="2476500" cy="238125"/>
            <wp:effectExtent l="0" t="0" r="0" b="9525"/>
            <wp:docPr id="75" name="Рисунок 75" descr="http://kilyos.ee.bilkent.edu.tr/~microwave/programs/utilities/numeric1/Simpson_file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kilyos.ee.bilkent.edu.tr/~microwave/programs/utilities/numeric1/Simpson_files/image060.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76500" cy="238125"/>
                    </a:xfrm>
                    <a:prstGeom prst="rect">
                      <a:avLst/>
                    </a:prstGeom>
                    <a:noFill/>
                    <a:ln>
                      <a:noFill/>
                    </a:ln>
                  </pic:spPr>
                </pic:pic>
              </a:graphicData>
            </a:graphic>
          </wp:inline>
        </w:drawing>
      </w:r>
    </w:p>
    <w:p w:rsidR="009761B9" w:rsidRPr="009761B9" w:rsidRDefault="009761B9" w:rsidP="009761B9">
      <w:pPr>
        <w:rPr>
          <w:lang w:val="en-US"/>
        </w:rPr>
      </w:pPr>
      <w:bookmarkStart w:id="46" w:name="_GoBack"/>
      <w:bookmarkEnd w:id="46"/>
    </w:p>
    <w:sectPr w:rsidR="009761B9" w:rsidRPr="009761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F0875"/>
    <w:multiLevelType w:val="multilevel"/>
    <w:tmpl w:val="3B7E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1B9"/>
    <w:rsid w:val="009761B9"/>
    <w:rsid w:val="00A77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76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76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76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61B9"/>
    <w:rPr>
      <w:color w:val="0000FF" w:themeColor="hyperlink"/>
      <w:u w:val="single"/>
    </w:rPr>
  </w:style>
  <w:style w:type="paragraph" w:styleId="a4">
    <w:name w:val="Balloon Text"/>
    <w:basedOn w:val="a"/>
    <w:link w:val="a5"/>
    <w:uiPriority w:val="99"/>
    <w:semiHidden/>
    <w:unhideWhenUsed/>
    <w:rsid w:val="009761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61B9"/>
    <w:rPr>
      <w:rFonts w:ascii="Tahoma" w:hAnsi="Tahoma" w:cs="Tahoma"/>
      <w:sz w:val="16"/>
      <w:szCs w:val="16"/>
    </w:rPr>
  </w:style>
  <w:style w:type="paragraph" w:styleId="a6">
    <w:name w:val="Normal (Web)"/>
    <w:basedOn w:val="a"/>
    <w:uiPriority w:val="99"/>
    <w:semiHidden/>
    <w:unhideWhenUsed/>
    <w:rsid w:val="009761B9"/>
    <w:rPr>
      <w:rFonts w:ascii="Times New Roman" w:hAnsi="Times New Roman" w:cs="Times New Roman"/>
      <w:sz w:val="24"/>
      <w:szCs w:val="24"/>
    </w:rPr>
  </w:style>
  <w:style w:type="character" w:customStyle="1" w:styleId="10">
    <w:name w:val="Заголовок 1 Знак"/>
    <w:basedOn w:val="a0"/>
    <w:link w:val="1"/>
    <w:uiPriority w:val="9"/>
    <w:rsid w:val="009761B9"/>
    <w:rPr>
      <w:rFonts w:asciiTheme="majorHAnsi" w:eastAsiaTheme="majorEastAsia" w:hAnsiTheme="majorHAnsi" w:cstheme="majorBidi"/>
      <w:b/>
      <w:bCs/>
      <w:color w:val="365F91" w:themeColor="accent1" w:themeShade="BF"/>
      <w:sz w:val="28"/>
      <w:szCs w:val="28"/>
    </w:rPr>
  </w:style>
  <w:style w:type="paragraph" w:styleId="a7">
    <w:name w:val="No Spacing"/>
    <w:uiPriority w:val="1"/>
    <w:qFormat/>
    <w:rsid w:val="009761B9"/>
    <w:pPr>
      <w:spacing w:after="0" w:line="240" w:lineRule="auto"/>
    </w:pPr>
  </w:style>
  <w:style w:type="character" w:customStyle="1" w:styleId="20">
    <w:name w:val="Заголовок 2 Знак"/>
    <w:basedOn w:val="a0"/>
    <w:link w:val="2"/>
    <w:uiPriority w:val="9"/>
    <w:rsid w:val="009761B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761B9"/>
    <w:rPr>
      <w:rFonts w:asciiTheme="majorHAnsi" w:eastAsiaTheme="majorEastAsia" w:hAnsiTheme="majorHAnsi" w:cstheme="majorBidi"/>
      <w:b/>
      <w:bCs/>
      <w:color w:val="4F81BD" w:themeColor="accent1"/>
    </w:rPr>
  </w:style>
  <w:style w:type="character" w:styleId="a8">
    <w:name w:val="Subtle Reference"/>
    <w:basedOn w:val="a0"/>
    <w:uiPriority w:val="31"/>
    <w:qFormat/>
    <w:rsid w:val="009761B9"/>
    <w:rPr>
      <w:smallCaps/>
      <w:color w:val="C0504D" w:themeColor="accent2"/>
      <w:u w:val="single"/>
    </w:rPr>
  </w:style>
  <w:style w:type="paragraph" w:styleId="a9">
    <w:name w:val="Title"/>
    <w:basedOn w:val="a"/>
    <w:next w:val="a"/>
    <w:link w:val="aa"/>
    <w:uiPriority w:val="10"/>
    <w:qFormat/>
    <w:rsid w:val="009761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9761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76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76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76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61B9"/>
    <w:rPr>
      <w:color w:val="0000FF" w:themeColor="hyperlink"/>
      <w:u w:val="single"/>
    </w:rPr>
  </w:style>
  <w:style w:type="paragraph" w:styleId="a4">
    <w:name w:val="Balloon Text"/>
    <w:basedOn w:val="a"/>
    <w:link w:val="a5"/>
    <w:uiPriority w:val="99"/>
    <w:semiHidden/>
    <w:unhideWhenUsed/>
    <w:rsid w:val="009761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61B9"/>
    <w:rPr>
      <w:rFonts w:ascii="Tahoma" w:hAnsi="Tahoma" w:cs="Tahoma"/>
      <w:sz w:val="16"/>
      <w:szCs w:val="16"/>
    </w:rPr>
  </w:style>
  <w:style w:type="paragraph" w:styleId="a6">
    <w:name w:val="Normal (Web)"/>
    <w:basedOn w:val="a"/>
    <w:uiPriority w:val="99"/>
    <w:semiHidden/>
    <w:unhideWhenUsed/>
    <w:rsid w:val="009761B9"/>
    <w:rPr>
      <w:rFonts w:ascii="Times New Roman" w:hAnsi="Times New Roman" w:cs="Times New Roman"/>
      <w:sz w:val="24"/>
      <w:szCs w:val="24"/>
    </w:rPr>
  </w:style>
  <w:style w:type="character" w:customStyle="1" w:styleId="10">
    <w:name w:val="Заголовок 1 Знак"/>
    <w:basedOn w:val="a0"/>
    <w:link w:val="1"/>
    <w:uiPriority w:val="9"/>
    <w:rsid w:val="009761B9"/>
    <w:rPr>
      <w:rFonts w:asciiTheme="majorHAnsi" w:eastAsiaTheme="majorEastAsia" w:hAnsiTheme="majorHAnsi" w:cstheme="majorBidi"/>
      <w:b/>
      <w:bCs/>
      <w:color w:val="365F91" w:themeColor="accent1" w:themeShade="BF"/>
      <w:sz w:val="28"/>
      <w:szCs w:val="28"/>
    </w:rPr>
  </w:style>
  <w:style w:type="paragraph" w:styleId="a7">
    <w:name w:val="No Spacing"/>
    <w:uiPriority w:val="1"/>
    <w:qFormat/>
    <w:rsid w:val="009761B9"/>
    <w:pPr>
      <w:spacing w:after="0" w:line="240" w:lineRule="auto"/>
    </w:pPr>
  </w:style>
  <w:style w:type="character" w:customStyle="1" w:styleId="20">
    <w:name w:val="Заголовок 2 Знак"/>
    <w:basedOn w:val="a0"/>
    <w:link w:val="2"/>
    <w:uiPriority w:val="9"/>
    <w:rsid w:val="009761B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761B9"/>
    <w:rPr>
      <w:rFonts w:asciiTheme="majorHAnsi" w:eastAsiaTheme="majorEastAsia" w:hAnsiTheme="majorHAnsi" w:cstheme="majorBidi"/>
      <w:b/>
      <w:bCs/>
      <w:color w:val="4F81BD" w:themeColor="accent1"/>
    </w:rPr>
  </w:style>
  <w:style w:type="character" w:styleId="a8">
    <w:name w:val="Subtle Reference"/>
    <w:basedOn w:val="a0"/>
    <w:uiPriority w:val="31"/>
    <w:qFormat/>
    <w:rsid w:val="009761B9"/>
    <w:rPr>
      <w:smallCaps/>
      <w:color w:val="C0504D" w:themeColor="accent2"/>
      <w:u w:val="single"/>
    </w:rPr>
  </w:style>
  <w:style w:type="paragraph" w:styleId="a9">
    <w:name w:val="Title"/>
    <w:basedOn w:val="a"/>
    <w:next w:val="a"/>
    <w:link w:val="aa"/>
    <w:uiPriority w:val="10"/>
    <w:qFormat/>
    <w:rsid w:val="009761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9761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797813">
      <w:bodyDiv w:val="1"/>
      <w:marLeft w:val="0"/>
      <w:marRight w:val="0"/>
      <w:marTop w:val="0"/>
      <w:marBottom w:val="0"/>
      <w:divBdr>
        <w:top w:val="none" w:sz="0" w:space="0" w:color="auto"/>
        <w:left w:val="none" w:sz="0" w:space="0" w:color="auto"/>
        <w:bottom w:val="none" w:sz="0" w:space="0" w:color="auto"/>
        <w:right w:val="none" w:sz="0" w:space="0" w:color="auto"/>
      </w:divBdr>
    </w:div>
    <w:div w:id="1315989724">
      <w:bodyDiv w:val="1"/>
      <w:marLeft w:val="0"/>
      <w:marRight w:val="0"/>
      <w:marTop w:val="0"/>
      <w:marBottom w:val="0"/>
      <w:divBdr>
        <w:top w:val="none" w:sz="0" w:space="0" w:color="auto"/>
        <w:left w:val="none" w:sz="0" w:space="0" w:color="auto"/>
        <w:bottom w:val="none" w:sz="0" w:space="0" w:color="auto"/>
        <w:right w:val="none" w:sz="0" w:space="0" w:color="auto"/>
      </w:divBdr>
      <w:divsChild>
        <w:div w:id="450318027">
          <w:marLeft w:val="0"/>
          <w:marRight w:val="0"/>
          <w:marTop w:val="0"/>
          <w:marBottom w:val="0"/>
          <w:divBdr>
            <w:top w:val="none" w:sz="0" w:space="0" w:color="auto"/>
            <w:left w:val="none" w:sz="0" w:space="0" w:color="auto"/>
            <w:bottom w:val="none" w:sz="0" w:space="0" w:color="auto"/>
            <w:right w:val="none" w:sz="0" w:space="0" w:color="auto"/>
          </w:divBdr>
          <w:divsChild>
            <w:div w:id="1416706159">
              <w:marLeft w:val="150"/>
              <w:marRight w:val="0"/>
              <w:marTop w:val="375"/>
              <w:marBottom w:val="0"/>
              <w:divBdr>
                <w:top w:val="single" w:sz="6" w:space="0" w:color="32322E"/>
                <w:left w:val="single" w:sz="6" w:space="0" w:color="32322E"/>
                <w:bottom w:val="single" w:sz="6" w:space="0" w:color="32322E"/>
                <w:right w:val="single" w:sz="6" w:space="0" w:color="32322E"/>
              </w:divBdr>
            </w:div>
            <w:div w:id="236093092">
              <w:marLeft w:val="600"/>
              <w:marRight w:val="150"/>
              <w:marTop w:val="0"/>
              <w:marBottom w:val="0"/>
              <w:divBdr>
                <w:top w:val="single" w:sz="6" w:space="0" w:color="32322E"/>
                <w:left w:val="single" w:sz="6" w:space="0" w:color="32322E"/>
                <w:bottom w:val="single" w:sz="6" w:space="0" w:color="32322E"/>
                <w:right w:val="single" w:sz="6" w:space="0" w:color="32322E"/>
              </w:divBdr>
            </w:div>
            <w:div w:id="135532432">
              <w:marLeft w:val="150"/>
              <w:marRight w:val="0"/>
              <w:marTop w:val="0"/>
              <w:marBottom w:val="0"/>
              <w:divBdr>
                <w:top w:val="single" w:sz="6" w:space="0" w:color="32322E"/>
                <w:left w:val="single" w:sz="6" w:space="0" w:color="32322E"/>
                <w:bottom w:val="single" w:sz="6" w:space="0" w:color="32322E"/>
                <w:right w:val="single" w:sz="6" w:space="0" w:color="32322E"/>
              </w:divBdr>
            </w:div>
            <w:div w:id="278294920">
              <w:marLeft w:val="600"/>
              <w:marRight w:val="150"/>
              <w:marTop w:val="0"/>
              <w:marBottom w:val="0"/>
              <w:divBdr>
                <w:top w:val="single" w:sz="6" w:space="0" w:color="32322E"/>
                <w:left w:val="single" w:sz="6" w:space="0" w:color="32322E"/>
                <w:bottom w:val="single" w:sz="6" w:space="0" w:color="32322E"/>
                <w:right w:val="single" w:sz="6" w:space="0" w:color="32322E"/>
              </w:divBdr>
            </w:div>
          </w:divsChild>
        </w:div>
      </w:divsChild>
    </w:div>
    <w:div w:id="1377268496">
      <w:bodyDiv w:val="1"/>
      <w:marLeft w:val="0"/>
      <w:marRight w:val="0"/>
      <w:marTop w:val="0"/>
      <w:marBottom w:val="0"/>
      <w:divBdr>
        <w:top w:val="none" w:sz="0" w:space="0" w:color="auto"/>
        <w:left w:val="none" w:sz="0" w:space="0" w:color="auto"/>
        <w:bottom w:val="none" w:sz="0" w:space="0" w:color="auto"/>
        <w:right w:val="none" w:sz="0" w:space="0" w:color="auto"/>
      </w:divBdr>
      <w:divsChild>
        <w:div w:id="631717484">
          <w:marLeft w:val="0"/>
          <w:marRight w:val="0"/>
          <w:marTop w:val="0"/>
          <w:marBottom w:val="0"/>
          <w:divBdr>
            <w:top w:val="none" w:sz="0" w:space="0" w:color="auto"/>
            <w:left w:val="none" w:sz="0" w:space="0" w:color="auto"/>
            <w:bottom w:val="none" w:sz="0" w:space="0" w:color="auto"/>
            <w:right w:val="none" w:sz="0" w:space="0" w:color="auto"/>
          </w:divBdr>
          <w:divsChild>
            <w:div w:id="375935615">
              <w:marLeft w:val="150"/>
              <w:marRight w:val="0"/>
              <w:marTop w:val="375"/>
              <w:marBottom w:val="0"/>
              <w:divBdr>
                <w:top w:val="single" w:sz="6" w:space="0" w:color="32322E"/>
                <w:left w:val="single" w:sz="6" w:space="0" w:color="32322E"/>
                <w:bottom w:val="single" w:sz="6" w:space="0" w:color="32322E"/>
                <w:right w:val="single" w:sz="6" w:space="0" w:color="32322E"/>
              </w:divBdr>
            </w:div>
            <w:div w:id="1891383841">
              <w:marLeft w:val="600"/>
              <w:marRight w:val="150"/>
              <w:marTop w:val="0"/>
              <w:marBottom w:val="0"/>
              <w:divBdr>
                <w:top w:val="single" w:sz="6" w:space="0" w:color="32322E"/>
                <w:left w:val="single" w:sz="6" w:space="0" w:color="32322E"/>
                <w:bottom w:val="single" w:sz="6" w:space="0" w:color="32322E"/>
                <w:right w:val="single" w:sz="6" w:space="0" w:color="32322E"/>
              </w:divBdr>
            </w:div>
            <w:div w:id="620191022">
              <w:marLeft w:val="150"/>
              <w:marRight w:val="0"/>
              <w:marTop w:val="0"/>
              <w:marBottom w:val="0"/>
              <w:divBdr>
                <w:top w:val="single" w:sz="6" w:space="0" w:color="32322E"/>
                <w:left w:val="single" w:sz="6" w:space="0" w:color="32322E"/>
                <w:bottom w:val="single" w:sz="6" w:space="0" w:color="32322E"/>
                <w:right w:val="single" w:sz="6" w:space="0" w:color="32322E"/>
              </w:divBdr>
            </w:div>
            <w:div w:id="1137335837">
              <w:marLeft w:val="600"/>
              <w:marRight w:val="150"/>
              <w:marTop w:val="0"/>
              <w:marBottom w:val="0"/>
              <w:divBdr>
                <w:top w:val="single" w:sz="6" w:space="0" w:color="32322E"/>
                <w:left w:val="single" w:sz="6" w:space="0" w:color="32322E"/>
                <w:bottom w:val="single" w:sz="6" w:space="0" w:color="32322E"/>
                <w:right w:val="single" w:sz="6" w:space="0" w:color="32322E"/>
              </w:divBdr>
            </w:div>
          </w:divsChild>
        </w:div>
      </w:divsChild>
    </w:div>
    <w:div w:id="1676111187">
      <w:bodyDiv w:val="1"/>
      <w:marLeft w:val="0"/>
      <w:marRight w:val="0"/>
      <w:marTop w:val="0"/>
      <w:marBottom w:val="0"/>
      <w:divBdr>
        <w:top w:val="none" w:sz="0" w:space="0" w:color="auto"/>
        <w:left w:val="none" w:sz="0" w:space="0" w:color="auto"/>
        <w:bottom w:val="none" w:sz="0" w:space="0" w:color="auto"/>
        <w:right w:val="none" w:sz="0" w:space="0" w:color="auto"/>
      </w:divBdr>
    </w:div>
    <w:div w:id="1685088552">
      <w:bodyDiv w:val="1"/>
      <w:marLeft w:val="0"/>
      <w:marRight w:val="0"/>
      <w:marTop w:val="0"/>
      <w:marBottom w:val="0"/>
      <w:divBdr>
        <w:top w:val="none" w:sz="0" w:space="0" w:color="auto"/>
        <w:left w:val="none" w:sz="0" w:space="0" w:color="auto"/>
        <w:bottom w:val="none" w:sz="0" w:space="0" w:color="auto"/>
        <w:right w:val="none" w:sz="0" w:space="0" w:color="auto"/>
      </w:divBdr>
      <w:divsChild>
        <w:div w:id="1642684529">
          <w:marLeft w:val="0"/>
          <w:marRight w:val="0"/>
          <w:marTop w:val="0"/>
          <w:marBottom w:val="0"/>
          <w:divBdr>
            <w:top w:val="none" w:sz="0" w:space="0" w:color="auto"/>
            <w:left w:val="none" w:sz="0" w:space="0" w:color="auto"/>
            <w:bottom w:val="none" w:sz="0" w:space="0" w:color="auto"/>
            <w:right w:val="none" w:sz="0" w:space="0" w:color="auto"/>
          </w:divBdr>
          <w:divsChild>
            <w:div w:id="1931161214">
              <w:marLeft w:val="150"/>
              <w:marRight w:val="0"/>
              <w:marTop w:val="375"/>
              <w:marBottom w:val="0"/>
              <w:divBdr>
                <w:top w:val="single" w:sz="6" w:space="0" w:color="32322E"/>
                <w:left w:val="single" w:sz="6" w:space="0" w:color="32322E"/>
                <w:bottom w:val="single" w:sz="6" w:space="0" w:color="32322E"/>
                <w:right w:val="single" w:sz="6" w:space="0" w:color="32322E"/>
              </w:divBdr>
            </w:div>
            <w:div w:id="1030691048">
              <w:marLeft w:val="600"/>
              <w:marRight w:val="150"/>
              <w:marTop w:val="0"/>
              <w:marBottom w:val="0"/>
              <w:divBdr>
                <w:top w:val="single" w:sz="6" w:space="0" w:color="32322E"/>
                <w:left w:val="single" w:sz="6" w:space="0" w:color="32322E"/>
                <w:bottom w:val="single" w:sz="6" w:space="0" w:color="32322E"/>
                <w:right w:val="single" w:sz="6" w:space="0" w:color="32322E"/>
              </w:divBdr>
            </w:div>
            <w:div w:id="92942279">
              <w:marLeft w:val="150"/>
              <w:marRight w:val="0"/>
              <w:marTop w:val="0"/>
              <w:marBottom w:val="0"/>
              <w:divBdr>
                <w:top w:val="single" w:sz="6" w:space="0" w:color="32322E"/>
                <w:left w:val="single" w:sz="6" w:space="0" w:color="32322E"/>
                <w:bottom w:val="single" w:sz="6" w:space="0" w:color="32322E"/>
                <w:right w:val="single" w:sz="6" w:space="0" w:color="32322E"/>
              </w:divBdr>
            </w:div>
            <w:div w:id="198855601">
              <w:marLeft w:val="600"/>
              <w:marRight w:val="150"/>
              <w:marTop w:val="0"/>
              <w:marBottom w:val="0"/>
              <w:divBdr>
                <w:top w:val="single" w:sz="6" w:space="0" w:color="32322E"/>
                <w:left w:val="single" w:sz="6" w:space="0" w:color="32322E"/>
                <w:bottom w:val="single" w:sz="6" w:space="0" w:color="32322E"/>
                <w:right w:val="single" w:sz="6" w:space="0" w:color="32322E"/>
              </w:divBdr>
            </w:div>
          </w:divsChild>
        </w:div>
      </w:divsChild>
    </w:div>
    <w:div w:id="2007512024">
      <w:bodyDiv w:val="1"/>
      <w:marLeft w:val="0"/>
      <w:marRight w:val="0"/>
      <w:marTop w:val="0"/>
      <w:marBottom w:val="0"/>
      <w:divBdr>
        <w:top w:val="none" w:sz="0" w:space="0" w:color="auto"/>
        <w:left w:val="none" w:sz="0" w:space="0" w:color="auto"/>
        <w:bottom w:val="none" w:sz="0" w:space="0" w:color="auto"/>
        <w:right w:val="none" w:sz="0" w:space="0" w:color="auto"/>
      </w:divBdr>
    </w:div>
    <w:div w:id="20172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hyperlink" Target="http://www.cleverstudents.ru/integral/definite_integral_properties.html"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www.cleverstudents.ru/integral/method_of_trapezoids.html" TargetMode="External"/><Relationship Id="rId50" Type="http://schemas.openxmlformats.org/officeDocument/2006/relationships/image" Target="media/image39.gif"/><Relationship Id="rId55" Type="http://schemas.openxmlformats.org/officeDocument/2006/relationships/image" Target="media/image44.gif"/><Relationship Id="rId63" Type="http://schemas.openxmlformats.org/officeDocument/2006/relationships/image" Target="media/image52.gif"/><Relationship Id="rId68" Type="http://schemas.openxmlformats.org/officeDocument/2006/relationships/image" Target="media/image57.gif"/><Relationship Id="rId76" Type="http://schemas.openxmlformats.org/officeDocument/2006/relationships/fontTable" Target="fontTable.xml"/><Relationship Id="rId7" Type="http://schemas.openxmlformats.org/officeDocument/2006/relationships/hyperlink" Target="http://www.cleverstudents.ru/integral/method_of_rectangles.html" TargetMode="External"/><Relationship Id="rId71" Type="http://schemas.openxmlformats.org/officeDocument/2006/relationships/image" Target="media/image60.gif"/><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www.cleverstudents.ru/systems/solving_systems_of_linear_equations.html"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gif"/><Relationship Id="rId58" Type="http://schemas.openxmlformats.org/officeDocument/2006/relationships/image" Target="media/image47.gif"/><Relationship Id="rId66" Type="http://schemas.openxmlformats.org/officeDocument/2006/relationships/image" Target="media/image55.gif"/><Relationship Id="rId74" Type="http://schemas.openxmlformats.org/officeDocument/2006/relationships/image" Target="media/image63.gi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8.gif"/><Relationship Id="rId57" Type="http://schemas.openxmlformats.org/officeDocument/2006/relationships/image" Target="media/image46.gif"/><Relationship Id="rId61" Type="http://schemas.openxmlformats.org/officeDocument/2006/relationships/image" Target="media/image50.gi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gif"/><Relationship Id="rId60" Type="http://schemas.openxmlformats.org/officeDocument/2006/relationships/image" Target="media/image49.gif"/><Relationship Id="rId65" Type="http://schemas.openxmlformats.org/officeDocument/2006/relationships/image" Target="media/image54.gif"/><Relationship Id="rId73" Type="http://schemas.openxmlformats.org/officeDocument/2006/relationships/image" Target="media/image6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7.gif"/><Relationship Id="rId56" Type="http://schemas.openxmlformats.org/officeDocument/2006/relationships/image" Target="media/image45.gif"/><Relationship Id="rId64" Type="http://schemas.openxmlformats.org/officeDocument/2006/relationships/image" Target="media/image53.gif"/><Relationship Id="rId69" Type="http://schemas.openxmlformats.org/officeDocument/2006/relationships/image" Target="media/image58.gif"/><Relationship Id="rId77" Type="http://schemas.openxmlformats.org/officeDocument/2006/relationships/theme" Target="theme/theme1.xml"/><Relationship Id="rId8" Type="http://schemas.openxmlformats.org/officeDocument/2006/relationships/hyperlink" Target="http://www.cleverstudents.ru/integral/method_of_trapezoids.html" TargetMode="External"/><Relationship Id="rId51" Type="http://schemas.openxmlformats.org/officeDocument/2006/relationships/image" Target="media/image40.gif"/><Relationship Id="rId72" Type="http://schemas.openxmlformats.org/officeDocument/2006/relationships/image" Target="media/image61.gif"/><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8.gif"/><Relationship Id="rId67" Type="http://schemas.openxmlformats.org/officeDocument/2006/relationships/image" Target="media/image56.gif"/><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3.gif"/><Relationship Id="rId62" Type="http://schemas.openxmlformats.org/officeDocument/2006/relationships/image" Target="media/image51.gif"/><Relationship Id="rId70" Type="http://schemas.openxmlformats.org/officeDocument/2006/relationships/image" Target="media/image59.gif"/><Relationship Id="rId75" Type="http://schemas.openxmlformats.org/officeDocument/2006/relationships/image" Target="media/image64.gif"/><Relationship Id="rId1" Type="http://schemas.openxmlformats.org/officeDocument/2006/relationships/numbering" Target="numbering.xml"/><Relationship Id="rId6" Type="http://schemas.openxmlformats.org/officeDocument/2006/relationships/hyperlink" Target="http://www.cleverstudents.ru/integral/definite_integral_calcul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2159</Words>
  <Characters>12308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2019-03-26T17:31:00Z</dcterms:created>
  <dcterms:modified xsi:type="dcterms:W3CDTF">2019-03-26T17:40:00Z</dcterms:modified>
</cp:coreProperties>
</file>